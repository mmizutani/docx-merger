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C57B51" w14:textId="77777777" w:rsidR="000257DC" w:rsidRDefault="000257DC" w:rsidP="000257DC">
      <w:pPr>
        <w:jc w:val="center"/>
        <w:rPr>
          <w:lang w:val="nb-NO"/>
        </w:rPr>
      </w:pPr>
    </w:p>
    <w:p w14:paraId="5E1889CC" w14:textId="77777777" w:rsidR="000257DC" w:rsidRDefault="000257DC" w:rsidP="000257DC">
      <w:pPr>
        <w:jc w:val="center"/>
        <w:rPr>
          <w:lang w:val="nb-NO"/>
        </w:rPr>
      </w:pPr>
    </w:p>
    <w:p w14:paraId="6E6B39DD" w14:textId="77777777" w:rsidR="000257DC" w:rsidRDefault="000257DC" w:rsidP="000257DC">
      <w:pPr>
        <w:jc w:val="center"/>
        <w:rPr>
          <w:lang w:val="nb-NO"/>
        </w:rPr>
      </w:pPr>
    </w:p>
    <w:p w14:paraId="2297BC90" w14:textId="77777777" w:rsidR="000257DC" w:rsidRDefault="000257DC" w:rsidP="000257DC">
      <w:pPr>
        <w:jc w:val="center"/>
        <w:rPr>
          <w:lang w:val="nb-NO"/>
        </w:rPr>
      </w:pPr>
    </w:p>
    <w:p w14:paraId="32299BBB" w14:textId="77777777" w:rsidR="000257DC" w:rsidRDefault="000257DC" w:rsidP="000257DC">
      <w:pPr>
        <w:jc w:val="center"/>
        <w:rPr>
          <w:lang w:val="nb-NO"/>
        </w:rPr>
      </w:pPr>
    </w:p>
    <w:p w14:paraId="0148305A" w14:textId="77777777" w:rsidR="000257DC" w:rsidRDefault="000257DC" w:rsidP="000257DC">
      <w:pPr>
        <w:jc w:val="center"/>
        <w:rPr>
          <w:lang w:val="nb-NO"/>
        </w:rPr>
      </w:pPr>
    </w:p>
    <w:p w14:paraId="497390E3" w14:textId="5C021FEF" w:rsidR="000257DC" w:rsidRPr="00127A06" w:rsidRDefault="00F45195" w:rsidP="000257DC">
      <w:pPr>
        <w:jc w:val="center"/>
        <w:rPr>
          <w:lang w:val="nb-NO"/>
        </w:rPr>
      </w:pPr>
      <w:r>
        <w:rPr>
          <w:noProof/>
          <w:lang w:val="nb-NO" w:eastAsia="nb-NO" w:bidi="ar-SA"/>
        </w:rPr>
        <w:drawing>
          <wp:inline distT="0" distB="0" distL="0" distR="0" wp14:anchorId="272A3585" wp14:editId="3A517C7D">
            <wp:extent cx="2296795" cy="2296795"/>
            <wp:effectExtent l="0" t="0" r="8255" b="8255"/>
            <wp:docPr id="1" name="Picture 1" descr="forside 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side image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6795" cy="2296795"/>
                    </a:xfrm>
                    <a:prstGeom prst="rect">
                      <a:avLst/>
                    </a:prstGeom>
                    <a:noFill/>
                    <a:ln>
                      <a:noFill/>
                    </a:ln>
                  </pic:spPr>
                </pic:pic>
              </a:graphicData>
            </a:graphic>
          </wp:inline>
        </w:drawing>
      </w:r>
    </w:p>
    <w:p w14:paraId="718A240A" w14:textId="77777777" w:rsidR="000257DC" w:rsidRDefault="000257DC" w:rsidP="000257DC">
      <w:pPr>
        <w:rPr>
          <w:lang w:val="nb-NO"/>
        </w:rPr>
      </w:pPr>
    </w:p>
    <w:p w14:paraId="5B957530" w14:textId="77777777" w:rsidR="000257DC" w:rsidRDefault="000257DC" w:rsidP="000257DC">
      <w:pPr>
        <w:rPr>
          <w:lang w:val="nb-NO"/>
        </w:rPr>
      </w:pPr>
    </w:p>
    <w:p w14:paraId="0FBD9F50" w14:textId="77777777" w:rsidR="000257DC" w:rsidRDefault="000257DC" w:rsidP="000257DC">
      <w:pPr>
        <w:rPr>
          <w:lang w:val="nb-NO"/>
        </w:rPr>
      </w:pPr>
    </w:p>
    <w:p w14:paraId="7895709D" w14:textId="77777777" w:rsidR="000257DC" w:rsidRDefault="000257DC" w:rsidP="000257DC">
      <w:pPr>
        <w:rPr>
          <w:lang w:val="nb-NO"/>
        </w:rPr>
      </w:pPr>
    </w:p>
    <w:p w14:paraId="180E2BDA" w14:textId="77777777" w:rsidR="000257DC" w:rsidRDefault="000257DC" w:rsidP="000257DC">
      <w:pPr>
        <w:rPr>
          <w:lang w:val="nb-NO"/>
        </w:rPr>
      </w:pPr>
    </w:p>
    <w:p w14:paraId="72B50490" w14:textId="77777777" w:rsidR="000257DC" w:rsidRDefault="000257DC" w:rsidP="000257DC">
      <w:pPr>
        <w:rPr>
          <w:lang w:val="nb-NO"/>
        </w:rPr>
      </w:pPr>
    </w:p>
    <w:p w14:paraId="257CF543" w14:textId="77777777" w:rsidR="000257DC" w:rsidRDefault="000257DC" w:rsidP="000257DC">
      <w:pPr>
        <w:rPr>
          <w:lang w:val="nb-NO"/>
        </w:rPr>
      </w:pPr>
    </w:p>
    <w:p w14:paraId="45D9C2DD" w14:textId="77777777" w:rsidR="000257DC" w:rsidRDefault="000257DC" w:rsidP="000257DC">
      <w:pPr>
        <w:rPr>
          <w:lang w:val="nb-NO"/>
        </w:rPr>
      </w:pPr>
    </w:p>
    <w:p w14:paraId="4E15629D" w14:textId="77777777" w:rsidR="000257DC" w:rsidRDefault="000257DC" w:rsidP="000257DC">
      <w:pPr>
        <w:rPr>
          <w:lang w:val="nb-NO"/>
        </w:rPr>
      </w:pPr>
    </w:p>
    <w:p w14:paraId="25750212" w14:textId="77777777" w:rsidR="000257DC" w:rsidRPr="00127A06" w:rsidRDefault="000257DC" w:rsidP="000257DC">
      <w:pPr>
        <w:rPr>
          <w:lang w:val="nb-NO"/>
        </w:rPr>
      </w:pPr>
    </w:p>
    <w:p w14:paraId="14DD28A2" w14:textId="77777777" w:rsidR="000257DC" w:rsidRDefault="000257DC" w:rsidP="000257DC">
      <w:pPr>
        <w:rPr>
          <w:lang w:val="nb-NO"/>
        </w:rPr>
      </w:pPr>
    </w:p>
    <w:p w14:paraId="036C9C42" w14:textId="77777777" w:rsidR="000257DC" w:rsidRPr="00127A06" w:rsidRDefault="000257DC" w:rsidP="000257DC">
      <w:pPr>
        <w:rPr>
          <w:lang w:val="nb-NO"/>
        </w:rPr>
      </w:pPr>
    </w:p>
    <w:p w14:paraId="78B33570" w14:textId="77777777" w:rsidR="000257DC" w:rsidRPr="00127A06" w:rsidRDefault="000257DC" w:rsidP="000257DC">
      <w:pPr>
        <w:rPr>
          <w:lang w:val="nb-NO"/>
        </w:rPr>
      </w:pPr>
    </w:p>
    <w:p w14:paraId="0E160300" w14:textId="77777777" w:rsidR="000257DC" w:rsidRPr="002F18C7" w:rsidRDefault="000257DC" w:rsidP="000257DC">
      <w:pPr>
        <w:jc w:val="center"/>
        <w:rPr>
          <w:b/>
          <w:sz w:val="52"/>
          <w:szCs w:val="52"/>
        </w:rPr>
      </w:pPr>
      <w:r w:rsidRPr="002F18C7">
        <w:rPr>
          <w:b/>
          <w:sz w:val="52"/>
          <w:szCs w:val="52"/>
        </w:rPr>
        <w:t>GENERAL CONDITIONS</w:t>
      </w:r>
      <w:r w:rsidR="002F18C7">
        <w:rPr>
          <w:b/>
          <w:sz w:val="52"/>
          <w:szCs w:val="52"/>
        </w:rPr>
        <w:t xml:space="preserve"> FOR</w:t>
      </w:r>
      <w:r w:rsidRPr="002F18C7">
        <w:rPr>
          <w:b/>
          <w:sz w:val="52"/>
          <w:szCs w:val="52"/>
        </w:rPr>
        <w:t xml:space="preserve"> </w:t>
      </w:r>
      <w:r w:rsidR="002F18C7" w:rsidRPr="002F18C7">
        <w:rPr>
          <w:b/>
          <w:sz w:val="52"/>
          <w:szCs w:val="52"/>
        </w:rPr>
        <w:t>PURCHASE</w:t>
      </w:r>
      <w:r w:rsidR="002F18C7">
        <w:rPr>
          <w:b/>
          <w:sz w:val="52"/>
          <w:szCs w:val="52"/>
        </w:rPr>
        <w:t xml:space="preserve"> OF</w:t>
      </w:r>
      <w:r w:rsidR="002F18C7" w:rsidRPr="002F18C7">
        <w:rPr>
          <w:b/>
          <w:sz w:val="52"/>
          <w:szCs w:val="52"/>
        </w:rPr>
        <w:t xml:space="preserve"> </w:t>
      </w:r>
      <w:r w:rsidRPr="002F18C7">
        <w:rPr>
          <w:b/>
          <w:sz w:val="52"/>
          <w:szCs w:val="52"/>
        </w:rPr>
        <w:t>GOODS</w:t>
      </w:r>
    </w:p>
    <w:p w14:paraId="7D7DCD78" w14:textId="77777777" w:rsidR="000257DC" w:rsidRPr="002F18C7" w:rsidRDefault="000257DC" w:rsidP="000257DC">
      <w:pPr>
        <w:rPr>
          <w:b/>
          <w:sz w:val="52"/>
          <w:szCs w:val="52"/>
        </w:rPr>
      </w:pPr>
    </w:p>
    <w:p w14:paraId="5E4076D1" w14:textId="77777777" w:rsidR="000257DC" w:rsidRPr="002F18C7" w:rsidRDefault="000257DC" w:rsidP="000257DC"/>
    <w:p w14:paraId="6A1B244A" w14:textId="77777777" w:rsidR="000257DC" w:rsidRPr="002F18C7" w:rsidRDefault="000257DC" w:rsidP="000257DC"/>
    <w:p w14:paraId="2E4C0818" w14:textId="77777777" w:rsidR="000257DC" w:rsidRPr="002F18C7" w:rsidRDefault="000257DC" w:rsidP="000257DC"/>
    <w:p w14:paraId="35DF590F" w14:textId="77777777" w:rsidR="000257DC" w:rsidRPr="002F18C7" w:rsidRDefault="000257DC" w:rsidP="000257DC"/>
    <w:p w14:paraId="54687435" w14:textId="77777777" w:rsidR="000257DC" w:rsidRPr="002F18C7" w:rsidRDefault="000257DC" w:rsidP="000257DC"/>
    <w:p w14:paraId="463EF456" w14:textId="77777777" w:rsidR="000257DC" w:rsidRPr="002F18C7" w:rsidRDefault="000257DC" w:rsidP="000257DC"/>
    <w:p w14:paraId="78307456" w14:textId="77777777" w:rsidR="000257DC" w:rsidRPr="002F18C7" w:rsidRDefault="000257DC" w:rsidP="000257DC"/>
    <w:p w14:paraId="75EBF310" w14:textId="77777777" w:rsidR="000257DC" w:rsidRPr="002F18C7" w:rsidRDefault="000257DC" w:rsidP="000257DC"/>
    <w:p w14:paraId="77D89556" w14:textId="77777777" w:rsidR="000257DC" w:rsidRPr="002F18C7" w:rsidRDefault="000257DC" w:rsidP="000257DC"/>
    <w:p w14:paraId="4AE5ED11" w14:textId="77777777" w:rsidR="000257DC" w:rsidRPr="002F18C7" w:rsidRDefault="000257DC" w:rsidP="000257DC"/>
    <w:p w14:paraId="71C48382" w14:textId="77777777" w:rsidR="000257DC" w:rsidRPr="002F18C7" w:rsidRDefault="000257DC" w:rsidP="000257DC"/>
    <w:p w14:paraId="1AF6065E" w14:textId="77777777" w:rsidR="000257DC" w:rsidRPr="002F18C7" w:rsidRDefault="000257DC" w:rsidP="000257DC">
      <w:pPr>
        <w:jc w:val="center"/>
      </w:pPr>
      <w:bookmarkStart w:id="0" w:name="_GoBack"/>
      <w:bookmarkEnd w:id="0"/>
    </w:p>
    <w:p w14:paraId="6B5F0C74" w14:textId="77777777" w:rsidR="000257DC" w:rsidRPr="002F18C7" w:rsidRDefault="000257DC" w:rsidP="000257DC">
      <w:pPr>
        <w:jc w:val="center"/>
      </w:pPr>
    </w:p>
    <w:p w14:paraId="386DA2D8" w14:textId="77777777" w:rsidR="000257DC" w:rsidRPr="002F18C7" w:rsidRDefault="000257DC" w:rsidP="000257DC">
      <w:pPr>
        <w:jc w:val="center"/>
      </w:pPr>
    </w:p>
    <w:p w14:paraId="610D171A" w14:textId="77777777" w:rsidR="000257DC" w:rsidRDefault="000257DC">
      <w:pPr>
        <w:spacing w:after="200" w:line="276" w:lineRule="auto"/>
        <w:rPr>
          <w:b/>
          <w:sz w:val="16"/>
          <w:szCs w:val="16"/>
          <w:lang w:val="en-GB"/>
        </w:rPr>
      </w:pPr>
      <w:r>
        <w:rPr>
          <w:b/>
          <w:sz w:val="16"/>
          <w:szCs w:val="16"/>
          <w:lang w:val="en-GB"/>
        </w:rPr>
        <w:br w:type="page"/>
      </w:r>
    </w:p>
    <w:p w14:paraId="4E3C2A18" w14:textId="77777777" w:rsidR="00CF29A3" w:rsidRPr="00E26EFE" w:rsidRDefault="00E26EFE" w:rsidP="000257DC">
      <w:pPr>
        <w:spacing w:after="200" w:line="276" w:lineRule="auto"/>
        <w:rPr>
          <w:b/>
          <w:sz w:val="16"/>
          <w:szCs w:val="16"/>
          <w:lang w:val="en-GB"/>
        </w:rPr>
      </w:pPr>
      <w:r w:rsidRPr="00E26EFE">
        <w:rPr>
          <w:b/>
          <w:sz w:val="16"/>
          <w:szCs w:val="16"/>
          <w:lang w:val="en-GB"/>
        </w:rPr>
        <w:lastRenderedPageBreak/>
        <w:t xml:space="preserve">General Conditions </w:t>
      </w:r>
      <w:r w:rsidR="002F18C7">
        <w:rPr>
          <w:b/>
          <w:sz w:val="16"/>
          <w:szCs w:val="16"/>
          <w:lang w:val="en-GB"/>
        </w:rPr>
        <w:t xml:space="preserve">for </w:t>
      </w:r>
      <w:r w:rsidR="002F18C7" w:rsidRPr="00E26EFE">
        <w:rPr>
          <w:b/>
          <w:sz w:val="16"/>
          <w:szCs w:val="16"/>
          <w:lang w:val="en-GB"/>
        </w:rPr>
        <w:t xml:space="preserve">Purchase </w:t>
      </w:r>
      <w:r w:rsidR="002F18C7">
        <w:rPr>
          <w:b/>
          <w:sz w:val="16"/>
          <w:szCs w:val="16"/>
          <w:lang w:val="en-GB"/>
        </w:rPr>
        <w:t xml:space="preserve">of </w:t>
      </w:r>
      <w:r w:rsidRPr="00E26EFE">
        <w:rPr>
          <w:b/>
          <w:sz w:val="16"/>
          <w:szCs w:val="16"/>
          <w:lang w:val="en-GB"/>
        </w:rPr>
        <w:t>Goods</w:t>
      </w:r>
    </w:p>
    <w:p w14:paraId="7527B8E7" w14:textId="77777777" w:rsidR="007935E8" w:rsidRPr="00E26EFE" w:rsidRDefault="007935E8">
      <w:pPr>
        <w:rPr>
          <w:b/>
          <w:color w:val="000000"/>
          <w:sz w:val="16"/>
          <w:szCs w:val="16"/>
          <w:lang w:val="en-GB"/>
        </w:rPr>
      </w:pPr>
    </w:p>
    <w:p w14:paraId="0FED5C20" w14:textId="77777777" w:rsidR="007935E8" w:rsidRPr="00E26EFE" w:rsidRDefault="007935E8" w:rsidP="007935E8">
      <w:pPr>
        <w:rPr>
          <w:color w:val="000000"/>
          <w:sz w:val="16"/>
          <w:szCs w:val="16"/>
          <w:lang w:val="en-GB"/>
        </w:rPr>
      </w:pPr>
    </w:p>
    <w:p w14:paraId="1FF3E1D0" w14:textId="77777777" w:rsidR="00D8081F" w:rsidRPr="00E26EFE" w:rsidRDefault="00D8081F" w:rsidP="007935E8">
      <w:pPr>
        <w:pStyle w:val="ListParagraph"/>
        <w:numPr>
          <w:ilvl w:val="0"/>
          <w:numId w:val="3"/>
        </w:numPr>
        <w:rPr>
          <w:b/>
          <w:color w:val="000000"/>
          <w:sz w:val="16"/>
          <w:szCs w:val="16"/>
          <w:lang w:val="en-GB"/>
        </w:rPr>
        <w:sectPr w:rsidR="00D8081F" w:rsidRPr="00E26EFE" w:rsidSect="000257DC">
          <w:footerReference w:type="default" r:id="rId11"/>
          <w:footerReference w:type="first" r:id="rId12"/>
          <w:pgSz w:w="11906" w:h="16838"/>
          <w:pgMar w:top="1440" w:right="1440" w:bottom="1440" w:left="1440" w:header="708" w:footer="708" w:gutter="0"/>
          <w:cols w:space="708"/>
          <w:titlePg/>
          <w:docGrid w:linePitch="360"/>
        </w:sectPr>
      </w:pPr>
    </w:p>
    <w:p w14:paraId="6A2AA627" w14:textId="77777777" w:rsidR="007935E8" w:rsidRPr="00E26EFE" w:rsidRDefault="00E26EFE" w:rsidP="007935E8">
      <w:pPr>
        <w:pStyle w:val="ListParagraph"/>
        <w:numPr>
          <w:ilvl w:val="0"/>
          <w:numId w:val="3"/>
        </w:numPr>
        <w:rPr>
          <w:b/>
          <w:color w:val="000000"/>
          <w:sz w:val="15"/>
          <w:szCs w:val="15"/>
          <w:lang w:val="en-GB"/>
        </w:rPr>
      </w:pPr>
      <w:r w:rsidRPr="00E26EFE">
        <w:rPr>
          <w:b/>
          <w:color w:val="000000"/>
          <w:sz w:val="15"/>
          <w:szCs w:val="15"/>
          <w:lang w:val="en-GB"/>
        </w:rPr>
        <w:lastRenderedPageBreak/>
        <w:t>Application</w:t>
      </w:r>
    </w:p>
    <w:p w14:paraId="01350BDA" w14:textId="77777777" w:rsidR="007935E8" w:rsidRPr="00E26EFE" w:rsidRDefault="00E26EFE" w:rsidP="007935E8">
      <w:pPr>
        <w:pStyle w:val="ListParagraph"/>
        <w:numPr>
          <w:ilvl w:val="1"/>
          <w:numId w:val="3"/>
        </w:numPr>
        <w:jc w:val="both"/>
        <w:rPr>
          <w:iCs/>
          <w:color w:val="000000"/>
          <w:sz w:val="15"/>
          <w:szCs w:val="15"/>
          <w:lang w:val="en-GB"/>
        </w:rPr>
      </w:pPr>
      <w:r w:rsidRPr="00E26EFE">
        <w:rPr>
          <w:color w:val="000000"/>
          <w:sz w:val="15"/>
          <w:szCs w:val="15"/>
          <w:lang w:val="en-GB"/>
        </w:rPr>
        <w:t xml:space="preserve">These General Conditions apply to purchase of goods for </w:t>
      </w:r>
      <w:r w:rsidR="002062FF" w:rsidRPr="00E26EFE">
        <w:rPr>
          <w:color w:val="000000"/>
          <w:sz w:val="15"/>
          <w:szCs w:val="15"/>
          <w:highlight w:val="yellow"/>
          <w:lang w:val="en-GB"/>
        </w:rPr>
        <w:t>[</w:t>
      </w:r>
      <w:r w:rsidRPr="00E26EFE">
        <w:rPr>
          <w:color w:val="000000"/>
          <w:sz w:val="15"/>
          <w:szCs w:val="15"/>
          <w:highlight w:val="yellow"/>
          <w:lang w:val="en-GB"/>
        </w:rPr>
        <w:t xml:space="preserve">name of </w:t>
      </w:r>
      <w:r w:rsidR="00B51B13">
        <w:rPr>
          <w:color w:val="000000"/>
          <w:sz w:val="15"/>
          <w:szCs w:val="15"/>
          <w:highlight w:val="yellow"/>
          <w:lang w:val="en-GB"/>
        </w:rPr>
        <w:t>Buyer</w:t>
      </w:r>
      <w:r w:rsidR="002062FF" w:rsidRPr="00E26EFE">
        <w:rPr>
          <w:color w:val="000000"/>
          <w:sz w:val="15"/>
          <w:szCs w:val="15"/>
          <w:highlight w:val="yellow"/>
          <w:lang w:val="en-GB"/>
        </w:rPr>
        <w:t>]</w:t>
      </w:r>
      <w:r w:rsidR="002062FF" w:rsidRPr="00E26EFE">
        <w:rPr>
          <w:color w:val="000000"/>
          <w:sz w:val="15"/>
          <w:szCs w:val="15"/>
          <w:lang w:val="en-GB"/>
        </w:rPr>
        <w:t xml:space="preserve">, </w:t>
      </w:r>
      <w:r w:rsidRPr="00E26EFE">
        <w:rPr>
          <w:color w:val="000000"/>
          <w:sz w:val="15"/>
          <w:szCs w:val="15"/>
          <w:lang w:val="en-GB"/>
        </w:rPr>
        <w:t>hereafter referred to as ”</w:t>
      </w:r>
      <w:r w:rsidR="00B51B13">
        <w:rPr>
          <w:color w:val="000000"/>
          <w:sz w:val="15"/>
          <w:szCs w:val="15"/>
          <w:lang w:val="en-GB"/>
        </w:rPr>
        <w:t>Buyer</w:t>
      </w:r>
      <w:r w:rsidRPr="00E26EFE">
        <w:rPr>
          <w:color w:val="000000"/>
          <w:sz w:val="15"/>
          <w:szCs w:val="15"/>
          <w:lang w:val="en-GB"/>
        </w:rPr>
        <w:t>”</w:t>
      </w:r>
      <w:r w:rsidR="007935E8" w:rsidRPr="00E26EFE">
        <w:rPr>
          <w:color w:val="000000"/>
          <w:sz w:val="15"/>
          <w:szCs w:val="15"/>
          <w:lang w:val="en-GB"/>
        </w:rPr>
        <w:t>.</w:t>
      </w:r>
    </w:p>
    <w:p w14:paraId="6B1449F6" w14:textId="77777777" w:rsidR="007935E8" w:rsidRPr="00E26EFE" w:rsidRDefault="00B51B13" w:rsidP="007935E8">
      <w:pPr>
        <w:pStyle w:val="ListParagraph"/>
        <w:numPr>
          <w:ilvl w:val="1"/>
          <w:numId w:val="3"/>
        </w:numPr>
        <w:jc w:val="both"/>
        <w:rPr>
          <w:color w:val="000000"/>
          <w:sz w:val="15"/>
          <w:szCs w:val="15"/>
          <w:lang w:val="en-GB"/>
        </w:rPr>
      </w:pPr>
      <w:r>
        <w:rPr>
          <w:color w:val="000000"/>
          <w:sz w:val="15"/>
          <w:szCs w:val="15"/>
          <w:lang w:val="en-GB"/>
        </w:rPr>
        <w:t>The Supplier is the addressee of the ord</w:t>
      </w:r>
      <w:r w:rsidR="007935E8" w:rsidRPr="00E26EFE">
        <w:rPr>
          <w:color w:val="000000"/>
          <w:sz w:val="15"/>
          <w:szCs w:val="15"/>
          <w:lang w:val="en-GB"/>
        </w:rPr>
        <w:t xml:space="preserve">er </w:t>
      </w:r>
      <w:r>
        <w:rPr>
          <w:color w:val="000000"/>
          <w:sz w:val="15"/>
          <w:szCs w:val="15"/>
          <w:lang w:val="en-GB"/>
        </w:rPr>
        <w:t>and</w:t>
      </w:r>
      <w:r w:rsidR="002F18C7">
        <w:rPr>
          <w:color w:val="000000"/>
          <w:sz w:val="15"/>
          <w:szCs w:val="15"/>
          <w:lang w:val="en-GB"/>
        </w:rPr>
        <w:t>/or</w:t>
      </w:r>
      <w:r>
        <w:rPr>
          <w:color w:val="000000"/>
          <w:sz w:val="15"/>
          <w:szCs w:val="15"/>
          <w:lang w:val="en-GB"/>
        </w:rPr>
        <w:t xml:space="preserve"> the party a</w:t>
      </w:r>
      <w:r w:rsidR="00D119D2">
        <w:rPr>
          <w:color w:val="000000"/>
          <w:sz w:val="15"/>
          <w:szCs w:val="15"/>
          <w:lang w:val="en-GB"/>
        </w:rPr>
        <w:t xml:space="preserve"> Contract </w:t>
      </w:r>
      <w:r>
        <w:rPr>
          <w:color w:val="000000"/>
          <w:sz w:val="15"/>
          <w:szCs w:val="15"/>
          <w:lang w:val="en-GB"/>
        </w:rPr>
        <w:t>is entered into with</w:t>
      </w:r>
      <w:r w:rsidR="007935E8" w:rsidRPr="00E26EFE">
        <w:rPr>
          <w:color w:val="000000"/>
          <w:sz w:val="15"/>
          <w:szCs w:val="15"/>
          <w:lang w:val="en-GB"/>
        </w:rPr>
        <w:t>.</w:t>
      </w:r>
    </w:p>
    <w:p w14:paraId="0466632D" w14:textId="77777777" w:rsidR="007935E8" w:rsidRPr="00E26EFE" w:rsidRDefault="00B51B13" w:rsidP="007935E8">
      <w:pPr>
        <w:pStyle w:val="ListParagraph"/>
        <w:numPr>
          <w:ilvl w:val="1"/>
          <w:numId w:val="3"/>
        </w:numPr>
        <w:jc w:val="both"/>
        <w:rPr>
          <w:color w:val="000000"/>
          <w:sz w:val="15"/>
          <w:szCs w:val="15"/>
          <w:lang w:val="en-GB"/>
        </w:rPr>
      </w:pPr>
      <w:r>
        <w:rPr>
          <w:color w:val="000000"/>
          <w:sz w:val="15"/>
          <w:szCs w:val="15"/>
          <w:lang w:val="en-GB"/>
        </w:rPr>
        <w:t>Any deviating contract/delivery terms are ineffective concerning the delivery unless the Buyer has accepted these in writing.</w:t>
      </w:r>
    </w:p>
    <w:p w14:paraId="66F75723" w14:textId="77777777" w:rsidR="007935E8" w:rsidRPr="00E26EFE" w:rsidRDefault="00B51B13" w:rsidP="007935E8">
      <w:pPr>
        <w:pStyle w:val="ListParagraph"/>
        <w:numPr>
          <w:ilvl w:val="1"/>
          <w:numId w:val="3"/>
        </w:numPr>
        <w:jc w:val="both"/>
        <w:rPr>
          <w:color w:val="000000"/>
          <w:sz w:val="15"/>
          <w:szCs w:val="15"/>
          <w:lang w:val="en-GB"/>
        </w:rPr>
      </w:pPr>
      <w:r>
        <w:rPr>
          <w:color w:val="000000"/>
          <w:sz w:val="15"/>
          <w:szCs w:val="15"/>
          <w:lang w:val="en-GB"/>
        </w:rPr>
        <w:t xml:space="preserve">The general Conditions in the </w:t>
      </w:r>
      <w:r w:rsidRPr="00B51B13">
        <w:rPr>
          <w:color w:val="000000"/>
          <w:sz w:val="15"/>
          <w:szCs w:val="15"/>
          <w:lang w:val="en-GB"/>
        </w:rPr>
        <w:t>Act of 13 May 1988 no. 27 on The Sale of Goods</w:t>
      </w:r>
      <w:r w:rsidRPr="00E26EFE">
        <w:rPr>
          <w:color w:val="000000"/>
          <w:sz w:val="15"/>
          <w:szCs w:val="15"/>
          <w:lang w:val="en-GB"/>
        </w:rPr>
        <w:t xml:space="preserve"> </w:t>
      </w:r>
      <w:r>
        <w:rPr>
          <w:color w:val="000000"/>
          <w:sz w:val="15"/>
          <w:szCs w:val="15"/>
          <w:lang w:val="en-GB"/>
        </w:rPr>
        <w:t>(“kjøpsloven”) apply, unless otherwise expressly stated</w:t>
      </w:r>
      <w:r w:rsidR="007935E8" w:rsidRPr="00E26EFE">
        <w:rPr>
          <w:iCs/>
          <w:color w:val="000000"/>
          <w:sz w:val="15"/>
          <w:szCs w:val="15"/>
          <w:lang w:val="en-GB"/>
        </w:rPr>
        <w:t>.</w:t>
      </w:r>
    </w:p>
    <w:p w14:paraId="39D6D6D9" w14:textId="77777777" w:rsidR="007935E8" w:rsidRPr="00E26EFE" w:rsidRDefault="007935E8" w:rsidP="007935E8">
      <w:pPr>
        <w:jc w:val="both"/>
        <w:rPr>
          <w:color w:val="000000"/>
          <w:sz w:val="15"/>
          <w:szCs w:val="15"/>
          <w:lang w:val="en-GB"/>
        </w:rPr>
      </w:pPr>
    </w:p>
    <w:p w14:paraId="01FD0359" w14:textId="77777777" w:rsidR="007935E8" w:rsidRPr="00E26EFE" w:rsidRDefault="00B51B13" w:rsidP="007935E8">
      <w:pPr>
        <w:pStyle w:val="ListParagraph"/>
        <w:numPr>
          <w:ilvl w:val="0"/>
          <w:numId w:val="3"/>
        </w:numPr>
        <w:jc w:val="both"/>
        <w:rPr>
          <w:b/>
          <w:color w:val="000000"/>
          <w:sz w:val="15"/>
          <w:szCs w:val="15"/>
          <w:lang w:val="en-GB"/>
        </w:rPr>
      </w:pPr>
      <w:r>
        <w:rPr>
          <w:b/>
          <w:color w:val="000000"/>
          <w:sz w:val="15"/>
          <w:szCs w:val="15"/>
          <w:lang w:val="en-GB"/>
        </w:rPr>
        <w:t>Price and payment terms</w:t>
      </w:r>
    </w:p>
    <w:p w14:paraId="62762FDE" w14:textId="77777777" w:rsidR="0020246B" w:rsidRPr="00E26EFE" w:rsidRDefault="00B51B13" w:rsidP="0020246B">
      <w:pPr>
        <w:pStyle w:val="ListParagraph"/>
        <w:numPr>
          <w:ilvl w:val="1"/>
          <w:numId w:val="3"/>
        </w:numPr>
        <w:jc w:val="both"/>
        <w:rPr>
          <w:color w:val="000000"/>
          <w:sz w:val="15"/>
          <w:szCs w:val="15"/>
          <w:lang w:val="en-GB"/>
        </w:rPr>
      </w:pPr>
      <w:r>
        <w:rPr>
          <w:color w:val="000000"/>
          <w:sz w:val="15"/>
          <w:szCs w:val="15"/>
          <w:lang w:val="en-GB"/>
        </w:rPr>
        <w:t xml:space="preserve">The price is to be </w:t>
      </w:r>
      <w:r w:rsidR="00495CA3">
        <w:rPr>
          <w:color w:val="000000"/>
          <w:sz w:val="15"/>
          <w:szCs w:val="15"/>
          <w:lang w:val="en-GB"/>
        </w:rPr>
        <w:t xml:space="preserve">agreed in advance by the </w:t>
      </w:r>
      <w:r w:rsidR="00D119D2">
        <w:rPr>
          <w:color w:val="000000"/>
          <w:sz w:val="15"/>
          <w:szCs w:val="15"/>
          <w:lang w:val="en-GB"/>
        </w:rPr>
        <w:t>P</w:t>
      </w:r>
      <w:r w:rsidR="00495CA3">
        <w:rPr>
          <w:color w:val="000000"/>
          <w:sz w:val="15"/>
          <w:szCs w:val="15"/>
          <w:lang w:val="en-GB"/>
        </w:rPr>
        <w:t>arties.</w:t>
      </w:r>
      <w:r>
        <w:rPr>
          <w:color w:val="000000"/>
          <w:sz w:val="15"/>
          <w:szCs w:val="15"/>
          <w:lang w:val="en-GB"/>
        </w:rPr>
        <w:t xml:space="preserve"> </w:t>
      </w:r>
      <w:r w:rsidR="00495CA3">
        <w:rPr>
          <w:color w:val="000000"/>
          <w:sz w:val="15"/>
          <w:szCs w:val="15"/>
          <w:lang w:val="en-GB"/>
        </w:rPr>
        <w:t>The price includes all costs and expences.</w:t>
      </w:r>
      <w:r w:rsidR="0020246B" w:rsidRPr="00E26EFE">
        <w:rPr>
          <w:color w:val="000000"/>
          <w:sz w:val="15"/>
          <w:szCs w:val="15"/>
          <w:lang w:val="en-GB"/>
        </w:rPr>
        <w:t xml:space="preserve"> </w:t>
      </w:r>
      <w:r w:rsidR="00495CA3">
        <w:rPr>
          <w:color w:val="000000"/>
          <w:sz w:val="15"/>
          <w:szCs w:val="15"/>
          <w:lang w:val="en-GB"/>
        </w:rPr>
        <w:t>The price is quoted excl. VAT.</w:t>
      </w:r>
      <w:r w:rsidR="0020246B" w:rsidRPr="00E26EFE">
        <w:rPr>
          <w:color w:val="000000"/>
          <w:sz w:val="15"/>
          <w:szCs w:val="15"/>
          <w:lang w:val="en-GB"/>
        </w:rPr>
        <w:t xml:space="preserve"> </w:t>
      </w:r>
    </w:p>
    <w:p w14:paraId="6B173CE0" w14:textId="77777777" w:rsidR="0020246B" w:rsidRPr="00E26EFE" w:rsidRDefault="00495CA3" w:rsidP="0020246B">
      <w:pPr>
        <w:pStyle w:val="ListParagraph"/>
        <w:numPr>
          <w:ilvl w:val="1"/>
          <w:numId w:val="3"/>
        </w:numPr>
        <w:jc w:val="both"/>
        <w:rPr>
          <w:color w:val="000000"/>
          <w:sz w:val="15"/>
          <w:szCs w:val="15"/>
          <w:lang w:val="en-GB"/>
        </w:rPr>
      </w:pPr>
      <w:r w:rsidRPr="00495CA3">
        <w:rPr>
          <w:color w:val="000000"/>
          <w:sz w:val="15"/>
          <w:szCs w:val="15"/>
          <w:lang w:val="en-GB"/>
        </w:rPr>
        <w:t xml:space="preserve">Invoicing shall be done with payment each 30 </w:t>
      </w:r>
      <w:r w:rsidR="00D119D2">
        <w:rPr>
          <w:color w:val="000000"/>
          <w:sz w:val="15"/>
          <w:szCs w:val="15"/>
          <w:lang w:val="en-GB"/>
        </w:rPr>
        <w:t xml:space="preserve">calendar </w:t>
      </w:r>
      <w:r w:rsidRPr="00495CA3">
        <w:rPr>
          <w:color w:val="000000"/>
          <w:sz w:val="15"/>
          <w:szCs w:val="15"/>
          <w:lang w:val="en-GB"/>
        </w:rPr>
        <w:t>days. The term of payment shall not accrue before delivery is made and approved invoice have been received</w:t>
      </w:r>
      <w:r w:rsidR="0020246B" w:rsidRPr="00E26EFE">
        <w:rPr>
          <w:color w:val="000000"/>
          <w:sz w:val="15"/>
          <w:szCs w:val="15"/>
          <w:lang w:val="en-GB"/>
        </w:rPr>
        <w:t>.</w:t>
      </w:r>
    </w:p>
    <w:p w14:paraId="75875D6D" w14:textId="77777777" w:rsidR="0020246B" w:rsidRPr="00E26EFE" w:rsidRDefault="00495CA3" w:rsidP="0020246B">
      <w:pPr>
        <w:pStyle w:val="ListParagraph"/>
        <w:numPr>
          <w:ilvl w:val="1"/>
          <w:numId w:val="3"/>
        </w:numPr>
        <w:jc w:val="both"/>
        <w:rPr>
          <w:color w:val="000000"/>
          <w:sz w:val="15"/>
          <w:szCs w:val="15"/>
          <w:lang w:val="en-GB"/>
        </w:rPr>
      </w:pPr>
      <w:r w:rsidRPr="00495CA3">
        <w:rPr>
          <w:color w:val="000000"/>
          <w:sz w:val="15"/>
          <w:szCs w:val="15"/>
          <w:lang w:val="en-GB"/>
        </w:rPr>
        <w:t xml:space="preserve">Approved invoice is an invoice which </w:t>
      </w:r>
      <w:r w:rsidR="002F18C7">
        <w:rPr>
          <w:color w:val="000000"/>
          <w:sz w:val="15"/>
          <w:szCs w:val="15"/>
          <w:lang w:val="en-GB"/>
        </w:rPr>
        <w:t xml:space="preserve">shall be specified and documented, so that the Buyer can easily check whether the invoiced items are received and conforms to the </w:t>
      </w:r>
      <w:r w:rsidR="00D119D2">
        <w:rPr>
          <w:color w:val="000000"/>
          <w:sz w:val="15"/>
          <w:szCs w:val="15"/>
          <w:lang w:val="en-GB"/>
        </w:rPr>
        <w:t>Contract</w:t>
      </w:r>
      <w:r w:rsidRPr="00495CA3">
        <w:rPr>
          <w:color w:val="000000"/>
          <w:sz w:val="15"/>
          <w:szCs w:val="15"/>
          <w:lang w:val="en-GB"/>
        </w:rPr>
        <w:t>.</w:t>
      </w:r>
      <w:r w:rsidR="0020246B" w:rsidRPr="00E26EFE">
        <w:rPr>
          <w:color w:val="000000"/>
          <w:sz w:val="15"/>
          <w:szCs w:val="15"/>
          <w:lang w:val="en-GB"/>
        </w:rPr>
        <w:t xml:space="preserve"> </w:t>
      </w:r>
      <w:r>
        <w:rPr>
          <w:color w:val="000000"/>
          <w:sz w:val="15"/>
          <w:szCs w:val="15"/>
          <w:lang w:val="en-GB"/>
        </w:rPr>
        <w:t xml:space="preserve">Invoice fees, late fees and other fees are not admitted. </w:t>
      </w:r>
      <w:r w:rsidR="002F18C7">
        <w:rPr>
          <w:color w:val="000000"/>
          <w:sz w:val="15"/>
          <w:szCs w:val="15"/>
          <w:lang w:val="en-GB"/>
        </w:rPr>
        <w:t xml:space="preserve">For invoicing </w:t>
      </w:r>
      <w:r>
        <w:rPr>
          <w:color w:val="000000"/>
          <w:sz w:val="15"/>
          <w:szCs w:val="15"/>
          <w:lang w:val="en-GB"/>
        </w:rPr>
        <w:t xml:space="preserve">based on </w:t>
      </w:r>
      <w:r w:rsidR="00D119D2">
        <w:rPr>
          <w:color w:val="000000"/>
          <w:sz w:val="15"/>
          <w:szCs w:val="15"/>
          <w:lang w:val="en-GB"/>
        </w:rPr>
        <w:t>accrued time</w:t>
      </w:r>
      <w:r>
        <w:rPr>
          <w:color w:val="000000"/>
          <w:sz w:val="15"/>
          <w:szCs w:val="15"/>
          <w:lang w:val="en-GB"/>
        </w:rPr>
        <w:t xml:space="preserve">, the </w:t>
      </w:r>
      <w:r w:rsidR="00D119D2">
        <w:rPr>
          <w:color w:val="000000"/>
          <w:sz w:val="15"/>
          <w:szCs w:val="15"/>
          <w:lang w:val="en-GB"/>
        </w:rPr>
        <w:t>time</w:t>
      </w:r>
      <w:r>
        <w:rPr>
          <w:color w:val="000000"/>
          <w:sz w:val="15"/>
          <w:szCs w:val="15"/>
          <w:lang w:val="en-GB"/>
        </w:rPr>
        <w:t xml:space="preserve"> </w:t>
      </w:r>
      <w:r w:rsidR="00D119D2">
        <w:rPr>
          <w:color w:val="000000"/>
          <w:sz w:val="15"/>
          <w:szCs w:val="15"/>
          <w:lang w:val="en-GB"/>
        </w:rPr>
        <w:t>is</w:t>
      </w:r>
      <w:r>
        <w:rPr>
          <w:color w:val="000000"/>
          <w:sz w:val="15"/>
          <w:szCs w:val="15"/>
          <w:lang w:val="en-GB"/>
        </w:rPr>
        <w:t xml:space="preserve"> to be specified.</w:t>
      </w:r>
    </w:p>
    <w:p w14:paraId="651808C5" w14:textId="77777777" w:rsidR="0020246B" w:rsidRPr="00E26EFE" w:rsidRDefault="00711C13" w:rsidP="0020246B">
      <w:pPr>
        <w:pStyle w:val="ListParagraph"/>
        <w:numPr>
          <w:ilvl w:val="1"/>
          <w:numId w:val="3"/>
        </w:numPr>
        <w:jc w:val="both"/>
        <w:rPr>
          <w:color w:val="000000"/>
          <w:sz w:val="15"/>
          <w:szCs w:val="15"/>
          <w:lang w:val="en-GB"/>
        </w:rPr>
      </w:pPr>
      <w:r w:rsidRPr="00711C13">
        <w:rPr>
          <w:color w:val="000000"/>
          <w:sz w:val="15"/>
          <w:szCs w:val="15"/>
          <w:lang w:val="en-GB"/>
        </w:rPr>
        <w:t xml:space="preserve">If the </w:t>
      </w:r>
      <w:r>
        <w:rPr>
          <w:color w:val="000000"/>
          <w:sz w:val="15"/>
          <w:szCs w:val="15"/>
          <w:lang w:val="en-GB"/>
        </w:rPr>
        <w:t>Buyer</w:t>
      </w:r>
      <w:r w:rsidRPr="00711C13">
        <w:rPr>
          <w:color w:val="000000"/>
          <w:sz w:val="15"/>
          <w:szCs w:val="15"/>
          <w:lang w:val="en-GB"/>
        </w:rPr>
        <w:t xml:space="preserve"> fails to pay at the agreed time, the </w:t>
      </w:r>
      <w:r>
        <w:rPr>
          <w:color w:val="000000"/>
          <w:sz w:val="15"/>
          <w:szCs w:val="15"/>
          <w:lang w:val="en-GB"/>
        </w:rPr>
        <w:t>Supplier</w:t>
      </w:r>
      <w:r w:rsidRPr="00711C13">
        <w:rPr>
          <w:color w:val="000000"/>
          <w:sz w:val="15"/>
          <w:szCs w:val="15"/>
          <w:lang w:val="en-GB"/>
        </w:rPr>
        <w:t xml:space="preserve"> shall be entitled to claim interest on any overdue amount, pursuant to the Act of 17 December 1976 No. 100 relating to Interest on Overdue Payments, etc. (the Late Payment Interest Act).</w:t>
      </w:r>
    </w:p>
    <w:p w14:paraId="6615563D" w14:textId="77777777" w:rsidR="0020246B" w:rsidRPr="00E26EFE" w:rsidRDefault="00711C13" w:rsidP="0020246B">
      <w:pPr>
        <w:pStyle w:val="ListParagraph"/>
        <w:numPr>
          <w:ilvl w:val="1"/>
          <w:numId w:val="3"/>
        </w:numPr>
        <w:jc w:val="both"/>
        <w:rPr>
          <w:color w:val="000000"/>
          <w:sz w:val="15"/>
          <w:szCs w:val="15"/>
          <w:lang w:val="en-GB"/>
        </w:rPr>
      </w:pPr>
      <w:r>
        <w:rPr>
          <w:color w:val="000000"/>
          <w:sz w:val="15"/>
          <w:szCs w:val="15"/>
          <w:lang w:val="en-GB"/>
        </w:rPr>
        <w:t xml:space="preserve">The </w:t>
      </w:r>
      <w:r w:rsidR="00B51B13">
        <w:rPr>
          <w:color w:val="000000"/>
          <w:sz w:val="15"/>
          <w:szCs w:val="15"/>
          <w:lang w:val="en-GB"/>
        </w:rPr>
        <w:t>Supplier</w:t>
      </w:r>
      <w:r w:rsidR="0020246B" w:rsidRPr="00E26EFE">
        <w:rPr>
          <w:color w:val="000000"/>
          <w:sz w:val="15"/>
          <w:szCs w:val="15"/>
          <w:lang w:val="en-GB"/>
        </w:rPr>
        <w:t xml:space="preserve"> </w:t>
      </w:r>
      <w:r>
        <w:rPr>
          <w:color w:val="000000"/>
          <w:sz w:val="15"/>
          <w:szCs w:val="15"/>
          <w:lang w:val="en-GB"/>
        </w:rPr>
        <w:t>cannot transfer invoices to a third party without the prior consent of the Buyer.</w:t>
      </w:r>
      <w:r w:rsidR="0020246B" w:rsidRPr="00E26EFE">
        <w:rPr>
          <w:color w:val="000000"/>
          <w:sz w:val="15"/>
          <w:szCs w:val="15"/>
          <w:lang w:val="en-GB"/>
        </w:rPr>
        <w:t xml:space="preserve">  </w:t>
      </w:r>
    </w:p>
    <w:p w14:paraId="5B9A58D8" w14:textId="77777777" w:rsidR="007935E8" w:rsidRPr="00E26EFE" w:rsidRDefault="007935E8" w:rsidP="007935E8">
      <w:pPr>
        <w:rPr>
          <w:color w:val="000000"/>
          <w:sz w:val="15"/>
          <w:szCs w:val="15"/>
          <w:lang w:val="en-GB"/>
        </w:rPr>
      </w:pPr>
    </w:p>
    <w:p w14:paraId="4B4F4BE2" w14:textId="77777777" w:rsidR="007935E8" w:rsidRPr="00E26EFE" w:rsidRDefault="00711C13" w:rsidP="007935E8">
      <w:pPr>
        <w:pStyle w:val="ListParagraph"/>
        <w:numPr>
          <w:ilvl w:val="0"/>
          <w:numId w:val="3"/>
        </w:numPr>
        <w:rPr>
          <w:b/>
          <w:color w:val="000000"/>
          <w:sz w:val="15"/>
          <w:szCs w:val="15"/>
          <w:lang w:val="en-GB"/>
        </w:rPr>
      </w:pPr>
      <w:r>
        <w:rPr>
          <w:b/>
          <w:color w:val="000000"/>
          <w:sz w:val="15"/>
          <w:szCs w:val="15"/>
          <w:lang w:val="en-GB"/>
        </w:rPr>
        <w:t>Delivery</w:t>
      </w:r>
    </w:p>
    <w:p w14:paraId="3C1EE8C8" w14:textId="0BB20AED" w:rsidR="007935E8" w:rsidRPr="00E26EFE" w:rsidRDefault="00711C13" w:rsidP="007935E8">
      <w:pPr>
        <w:pStyle w:val="ListParagraph"/>
        <w:numPr>
          <w:ilvl w:val="1"/>
          <w:numId w:val="3"/>
        </w:numPr>
        <w:rPr>
          <w:color w:val="000000"/>
          <w:sz w:val="15"/>
          <w:szCs w:val="15"/>
          <w:lang w:val="en-GB"/>
        </w:rPr>
      </w:pPr>
      <w:r>
        <w:rPr>
          <w:color w:val="000000"/>
          <w:sz w:val="15"/>
          <w:szCs w:val="15"/>
          <w:lang w:val="en-GB"/>
        </w:rPr>
        <w:t>Delivery is to be done</w:t>
      </w:r>
      <w:r w:rsidR="007935E8" w:rsidRPr="00E26EFE">
        <w:rPr>
          <w:color w:val="000000"/>
          <w:sz w:val="15"/>
          <w:szCs w:val="15"/>
          <w:lang w:val="en-GB"/>
        </w:rPr>
        <w:t xml:space="preserve"> DDP (Incoterms 20</w:t>
      </w:r>
      <w:ins w:id="1" w:author="Torstein Fjeldet Lunde" w:date="2012-09-27T10:54:00Z">
        <w:r w:rsidR="00C719E9">
          <w:rPr>
            <w:color w:val="000000"/>
            <w:sz w:val="15"/>
            <w:szCs w:val="15"/>
            <w:lang w:val="en-GB"/>
          </w:rPr>
          <w:t>1</w:t>
        </w:r>
      </w:ins>
      <w:del w:id="2" w:author="Torstein Fjeldet Lunde" w:date="2012-09-27T10:54:00Z">
        <w:r w:rsidR="007935E8" w:rsidRPr="00E26EFE" w:rsidDel="00C719E9">
          <w:rPr>
            <w:color w:val="000000"/>
            <w:sz w:val="15"/>
            <w:szCs w:val="15"/>
            <w:lang w:val="en-GB"/>
          </w:rPr>
          <w:delText>0</w:delText>
        </w:r>
      </w:del>
      <w:r w:rsidR="007935E8" w:rsidRPr="00E26EFE">
        <w:rPr>
          <w:color w:val="000000"/>
          <w:sz w:val="15"/>
          <w:szCs w:val="15"/>
          <w:lang w:val="en-GB"/>
        </w:rPr>
        <w:t xml:space="preserve">0) </w:t>
      </w:r>
      <w:r>
        <w:rPr>
          <w:color w:val="000000"/>
          <w:sz w:val="15"/>
          <w:szCs w:val="15"/>
          <w:lang w:val="en-GB"/>
        </w:rPr>
        <w:t>at the agreed place at the agreed time.</w:t>
      </w:r>
    </w:p>
    <w:p w14:paraId="08D505AB" w14:textId="77777777" w:rsidR="007935E8" w:rsidRPr="00E26EFE" w:rsidRDefault="00711C13" w:rsidP="007935E8">
      <w:pPr>
        <w:pStyle w:val="ListParagraph"/>
        <w:numPr>
          <w:ilvl w:val="1"/>
          <w:numId w:val="3"/>
        </w:numPr>
        <w:rPr>
          <w:color w:val="000000"/>
          <w:sz w:val="15"/>
          <w:szCs w:val="15"/>
          <w:lang w:val="en-GB"/>
        </w:rPr>
      </w:pPr>
      <w:r>
        <w:rPr>
          <w:color w:val="000000"/>
          <w:sz w:val="15"/>
          <w:szCs w:val="15"/>
          <w:lang w:val="en-GB"/>
        </w:rPr>
        <w:t xml:space="preserve">Delivery is considered done when the </w:t>
      </w:r>
      <w:r w:rsidR="00AE3961">
        <w:rPr>
          <w:color w:val="000000"/>
          <w:sz w:val="15"/>
          <w:szCs w:val="15"/>
          <w:lang w:val="en-GB"/>
        </w:rPr>
        <w:t>G</w:t>
      </w:r>
      <w:r>
        <w:rPr>
          <w:color w:val="000000"/>
          <w:sz w:val="15"/>
          <w:szCs w:val="15"/>
          <w:lang w:val="en-GB"/>
        </w:rPr>
        <w:t>oods have arrived at the agreed place. The delivery</w:t>
      </w:r>
      <w:r w:rsidR="00CC720F">
        <w:rPr>
          <w:color w:val="000000"/>
          <w:sz w:val="15"/>
          <w:szCs w:val="15"/>
          <w:lang w:val="en-GB"/>
        </w:rPr>
        <w:t xml:space="preserve"> </w:t>
      </w:r>
      <w:r w:rsidR="002F18C7">
        <w:rPr>
          <w:color w:val="000000"/>
          <w:sz w:val="15"/>
          <w:szCs w:val="15"/>
          <w:lang w:val="en-GB"/>
        </w:rPr>
        <w:t>shall</w:t>
      </w:r>
      <w:r w:rsidR="00CC720F">
        <w:rPr>
          <w:color w:val="000000"/>
          <w:sz w:val="15"/>
          <w:szCs w:val="15"/>
          <w:lang w:val="en-GB"/>
        </w:rPr>
        <w:t xml:space="preserve"> be accompanied by </w:t>
      </w:r>
      <w:r w:rsidR="002F18C7">
        <w:rPr>
          <w:color w:val="000000"/>
          <w:sz w:val="15"/>
          <w:szCs w:val="15"/>
          <w:lang w:val="en-GB"/>
        </w:rPr>
        <w:t>a list of content</w:t>
      </w:r>
      <w:r w:rsidR="00CC720F">
        <w:rPr>
          <w:color w:val="000000"/>
          <w:sz w:val="15"/>
          <w:szCs w:val="15"/>
          <w:lang w:val="en-GB"/>
        </w:rPr>
        <w:t xml:space="preserve"> which is to be signed by the Buyer </w:t>
      </w:r>
      <w:r w:rsidR="002F18C7">
        <w:rPr>
          <w:color w:val="000000"/>
          <w:sz w:val="15"/>
          <w:szCs w:val="15"/>
          <w:lang w:val="en-GB"/>
        </w:rPr>
        <w:t xml:space="preserve">before </w:t>
      </w:r>
      <w:r w:rsidR="00CC720F">
        <w:rPr>
          <w:color w:val="000000"/>
          <w:sz w:val="15"/>
          <w:szCs w:val="15"/>
          <w:lang w:val="en-GB"/>
        </w:rPr>
        <w:t xml:space="preserve">delivery </w:t>
      </w:r>
      <w:r w:rsidR="002F18C7">
        <w:rPr>
          <w:color w:val="000000"/>
          <w:sz w:val="15"/>
          <w:szCs w:val="15"/>
          <w:lang w:val="en-GB"/>
        </w:rPr>
        <w:t>is</w:t>
      </w:r>
      <w:r w:rsidR="00CC720F">
        <w:rPr>
          <w:color w:val="000000"/>
          <w:sz w:val="15"/>
          <w:szCs w:val="15"/>
          <w:lang w:val="en-GB"/>
        </w:rPr>
        <w:t xml:space="preserve"> considered done</w:t>
      </w:r>
      <w:r w:rsidR="007935E8" w:rsidRPr="00E26EFE">
        <w:rPr>
          <w:color w:val="000000"/>
          <w:sz w:val="15"/>
          <w:szCs w:val="15"/>
          <w:lang w:val="en-GB"/>
        </w:rPr>
        <w:t>.</w:t>
      </w:r>
    </w:p>
    <w:p w14:paraId="6F472FC2" w14:textId="77777777" w:rsidR="0025358A" w:rsidRPr="00E26EFE" w:rsidRDefault="00CC720F" w:rsidP="007935E8">
      <w:pPr>
        <w:pStyle w:val="ListParagraph"/>
        <w:numPr>
          <w:ilvl w:val="1"/>
          <w:numId w:val="3"/>
        </w:numPr>
        <w:rPr>
          <w:color w:val="000000"/>
          <w:sz w:val="15"/>
          <w:szCs w:val="15"/>
          <w:lang w:val="en-GB"/>
        </w:rPr>
      </w:pPr>
      <w:r>
        <w:rPr>
          <w:color w:val="000000"/>
          <w:sz w:val="15"/>
          <w:szCs w:val="15"/>
          <w:lang w:val="en-GB"/>
        </w:rPr>
        <w:t>At delivery</w:t>
      </w:r>
      <w:r w:rsidR="002F18C7">
        <w:rPr>
          <w:color w:val="000000"/>
          <w:sz w:val="15"/>
          <w:szCs w:val="15"/>
          <w:lang w:val="en-GB"/>
        </w:rPr>
        <w:t>,</w:t>
      </w:r>
      <w:r>
        <w:rPr>
          <w:color w:val="000000"/>
          <w:sz w:val="15"/>
          <w:szCs w:val="15"/>
          <w:lang w:val="en-GB"/>
        </w:rPr>
        <w:t xml:space="preserve"> product sheets and other relevant documentation shall be present in Norwegian for all </w:t>
      </w:r>
      <w:r w:rsidR="00AE3961">
        <w:rPr>
          <w:color w:val="000000"/>
          <w:sz w:val="15"/>
          <w:szCs w:val="15"/>
          <w:lang w:val="en-GB"/>
        </w:rPr>
        <w:t>G</w:t>
      </w:r>
      <w:r>
        <w:rPr>
          <w:color w:val="000000"/>
          <w:sz w:val="15"/>
          <w:szCs w:val="15"/>
          <w:lang w:val="en-GB"/>
        </w:rPr>
        <w:t>oods constituting a part of the delivery, when this is required</w:t>
      </w:r>
      <w:r w:rsidR="0025358A" w:rsidRPr="00E26EFE">
        <w:rPr>
          <w:color w:val="000000"/>
          <w:sz w:val="15"/>
          <w:szCs w:val="15"/>
          <w:lang w:val="en-GB"/>
        </w:rPr>
        <w:t xml:space="preserve">. </w:t>
      </w:r>
    </w:p>
    <w:p w14:paraId="19001FFD" w14:textId="77777777" w:rsidR="007935E8" w:rsidRPr="00E26EFE" w:rsidRDefault="007935E8" w:rsidP="007935E8">
      <w:pPr>
        <w:rPr>
          <w:color w:val="000000"/>
          <w:sz w:val="15"/>
          <w:szCs w:val="15"/>
          <w:lang w:val="en-GB"/>
        </w:rPr>
      </w:pPr>
    </w:p>
    <w:p w14:paraId="34D7DFCA" w14:textId="77777777" w:rsidR="007935E8" w:rsidRPr="00E26EFE" w:rsidRDefault="00B51B13" w:rsidP="0025358A">
      <w:pPr>
        <w:pStyle w:val="ListParagraph"/>
        <w:numPr>
          <w:ilvl w:val="0"/>
          <w:numId w:val="3"/>
        </w:numPr>
        <w:rPr>
          <w:b/>
          <w:color w:val="000000"/>
          <w:sz w:val="15"/>
          <w:szCs w:val="15"/>
          <w:lang w:val="en-GB"/>
        </w:rPr>
      </w:pPr>
      <w:r>
        <w:rPr>
          <w:b/>
          <w:color w:val="000000"/>
          <w:sz w:val="15"/>
          <w:szCs w:val="15"/>
          <w:lang w:val="en-GB"/>
        </w:rPr>
        <w:t>Supplier</w:t>
      </w:r>
      <w:r w:rsidR="00D119D2">
        <w:rPr>
          <w:b/>
          <w:color w:val="000000"/>
          <w:sz w:val="15"/>
          <w:szCs w:val="15"/>
          <w:lang w:val="en-GB"/>
        </w:rPr>
        <w:t>’</w:t>
      </w:r>
      <w:r w:rsidR="0025358A" w:rsidRPr="00E26EFE">
        <w:rPr>
          <w:b/>
          <w:color w:val="000000"/>
          <w:sz w:val="15"/>
          <w:szCs w:val="15"/>
          <w:lang w:val="en-GB"/>
        </w:rPr>
        <w:t xml:space="preserve">s </w:t>
      </w:r>
      <w:r w:rsidR="00CC720F">
        <w:rPr>
          <w:b/>
          <w:color w:val="000000"/>
          <w:sz w:val="15"/>
          <w:szCs w:val="15"/>
          <w:lang w:val="en-GB"/>
        </w:rPr>
        <w:t>contractual obligations</w:t>
      </w:r>
    </w:p>
    <w:p w14:paraId="58B108AC" w14:textId="77777777" w:rsidR="0025358A" w:rsidRPr="00E26EFE" w:rsidRDefault="00911D20" w:rsidP="0025358A">
      <w:pPr>
        <w:pStyle w:val="ListParagraph"/>
        <w:numPr>
          <w:ilvl w:val="1"/>
          <w:numId w:val="3"/>
        </w:numPr>
        <w:rPr>
          <w:color w:val="000000"/>
          <w:sz w:val="15"/>
          <w:szCs w:val="15"/>
          <w:lang w:val="en-GB"/>
        </w:rPr>
      </w:pPr>
      <w:r>
        <w:rPr>
          <w:color w:val="000000"/>
          <w:sz w:val="15"/>
          <w:szCs w:val="15"/>
          <w:lang w:val="en-GB"/>
        </w:rPr>
        <w:t xml:space="preserve">The </w:t>
      </w:r>
      <w:r w:rsidR="00AE3961">
        <w:rPr>
          <w:color w:val="000000"/>
          <w:sz w:val="15"/>
          <w:szCs w:val="15"/>
          <w:lang w:val="en-GB"/>
        </w:rPr>
        <w:t>G</w:t>
      </w:r>
      <w:r>
        <w:rPr>
          <w:color w:val="000000"/>
          <w:sz w:val="15"/>
          <w:szCs w:val="15"/>
          <w:lang w:val="en-GB"/>
        </w:rPr>
        <w:t>oods’ quality</w:t>
      </w:r>
    </w:p>
    <w:p w14:paraId="1AA6827B" w14:textId="77777777" w:rsidR="0025358A" w:rsidRPr="00E26EFE" w:rsidRDefault="00911D20" w:rsidP="0025358A">
      <w:pPr>
        <w:pStyle w:val="ListParagraph"/>
        <w:numPr>
          <w:ilvl w:val="2"/>
          <w:numId w:val="3"/>
        </w:numPr>
        <w:rPr>
          <w:color w:val="000000"/>
          <w:sz w:val="15"/>
          <w:szCs w:val="15"/>
          <w:lang w:val="en-GB"/>
        </w:rPr>
      </w:pPr>
      <w:r>
        <w:rPr>
          <w:color w:val="000000"/>
          <w:sz w:val="15"/>
          <w:szCs w:val="15"/>
          <w:lang w:val="en-GB"/>
        </w:rPr>
        <w:t xml:space="preserve">The </w:t>
      </w:r>
      <w:r w:rsidR="00B51B13">
        <w:rPr>
          <w:color w:val="000000"/>
          <w:sz w:val="15"/>
          <w:szCs w:val="15"/>
          <w:lang w:val="en-GB"/>
        </w:rPr>
        <w:t>Supplier</w:t>
      </w:r>
      <w:r w:rsidR="0025358A" w:rsidRPr="00E26EFE">
        <w:rPr>
          <w:color w:val="000000"/>
          <w:sz w:val="15"/>
          <w:szCs w:val="15"/>
          <w:lang w:val="en-GB"/>
        </w:rPr>
        <w:t xml:space="preserve"> </w:t>
      </w:r>
      <w:r>
        <w:rPr>
          <w:color w:val="000000"/>
          <w:sz w:val="15"/>
          <w:szCs w:val="15"/>
          <w:lang w:val="en-GB"/>
        </w:rPr>
        <w:t xml:space="preserve">shall deliver the </w:t>
      </w:r>
      <w:r w:rsidR="00AE3961">
        <w:rPr>
          <w:color w:val="000000"/>
          <w:sz w:val="15"/>
          <w:szCs w:val="15"/>
          <w:lang w:val="en-GB"/>
        </w:rPr>
        <w:t>G</w:t>
      </w:r>
      <w:r>
        <w:rPr>
          <w:color w:val="000000"/>
          <w:sz w:val="15"/>
          <w:szCs w:val="15"/>
          <w:lang w:val="en-GB"/>
        </w:rPr>
        <w:t>oods in accordance with the</w:t>
      </w:r>
      <w:r w:rsidR="002F18C7">
        <w:rPr>
          <w:color w:val="000000"/>
          <w:sz w:val="15"/>
          <w:szCs w:val="15"/>
          <w:lang w:val="en-GB"/>
        </w:rPr>
        <w:t xml:space="preserve"> agreed</w:t>
      </w:r>
      <w:r>
        <w:rPr>
          <w:color w:val="000000"/>
          <w:sz w:val="15"/>
          <w:szCs w:val="15"/>
          <w:lang w:val="en-GB"/>
        </w:rPr>
        <w:t xml:space="preserve"> requirements concerning character, quantity, quality, other </w:t>
      </w:r>
      <w:r w:rsidR="002F18C7">
        <w:rPr>
          <w:color w:val="000000"/>
          <w:sz w:val="15"/>
          <w:szCs w:val="15"/>
          <w:lang w:val="en-GB"/>
        </w:rPr>
        <w:t xml:space="preserve">characteristics </w:t>
      </w:r>
      <w:r>
        <w:rPr>
          <w:color w:val="000000"/>
          <w:sz w:val="15"/>
          <w:szCs w:val="15"/>
          <w:lang w:val="en-GB"/>
        </w:rPr>
        <w:t>and packaging.</w:t>
      </w:r>
    </w:p>
    <w:p w14:paraId="00E873EA" w14:textId="77777777" w:rsidR="0025358A" w:rsidRPr="00E26EFE" w:rsidRDefault="00911D20" w:rsidP="0025358A">
      <w:pPr>
        <w:pStyle w:val="ListParagraph"/>
        <w:numPr>
          <w:ilvl w:val="2"/>
          <w:numId w:val="3"/>
        </w:numPr>
        <w:rPr>
          <w:color w:val="000000"/>
          <w:sz w:val="15"/>
          <w:szCs w:val="15"/>
          <w:lang w:val="en-GB"/>
        </w:rPr>
      </w:pPr>
      <w:r>
        <w:rPr>
          <w:color w:val="000000"/>
          <w:sz w:val="15"/>
          <w:szCs w:val="15"/>
          <w:lang w:val="en-GB"/>
        </w:rPr>
        <w:t xml:space="preserve">The </w:t>
      </w:r>
      <w:r w:rsidR="00B51B13">
        <w:rPr>
          <w:color w:val="000000"/>
          <w:sz w:val="15"/>
          <w:szCs w:val="15"/>
          <w:lang w:val="en-GB"/>
        </w:rPr>
        <w:t>Supplier</w:t>
      </w:r>
      <w:r w:rsidR="0025358A" w:rsidRPr="00E26EFE">
        <w:rPr>
          <w:color w:val="000000"/>
          <w:sz w:val="15"/>
          <w:szCs w:val="15"/>
          <w:lang w:val="en-GB"/>
        </w:rPr>
        <w:t xml:space="preserve"> </w:t>
      </w:r>
      <w:r>
        <w:rPr>
          <w:color w:val="000000"/>
          <w:sz w:val="15"/>
          <w:szCs w:val="15"/>
          <w:lang w:val="en-GB"/>
        </w:rPr>
        <w:t xml:space="preserve">is responsible that the </w:t>
      </w:r>
      <w:r w:rsidR="00AE3961">
        <w:rPr>
          <w:color w:val="000000"/>
          <w:sz w:val="15"/>
          <w:szCs w:val="15"/>
          <w:lang w:val="en-GB"/>
        </w:rPr>
        <w:t>G</w:t>
      </w:r>
      <w:r>
        <w:rPr>
          <w:color w:val="000000"/>
          <w:sz w:val="15"/>
          <w:szCs w:val="15"/>
          <w:lang w:val="en-GB"/>
        </w:rPr>
        <w:t xml:space="preserve">oods delivered are in accordance with prevailing regulations and </w:t>
      </w:r>
      <w:r w:rsidR="00F9527C">
        <w:rPr>
          <w:color w:val="000000"/>
          <w:sz w:val="15"/>
          <w:szCs w:val="15"/>
          <w:lang w:val="en-GB"/>
        </w:rPr>
        <w:t>acceptance requirements</w:t>
      </w:r>
      <w:r w:rsidR="0025358A" w:rsidRPr="00E26EFE">
        <w:rPr>
          <w:color w:val="000000"/>
          <w:sz w:val="15"/>
          <w:szCs w:val="15"/>
          <w:lang w:val="en-GB"/>
        </w:rPr>
        <w:t>.</w:t>
      </w:r>
    </w:p>
    <w:p w14:paraId="70B39991" w14:textId="77777777" w:rsidR="0025358A" w:rsidRPr="00E26EFE" w:rsidRDefault="0025358A" w:rsidP="0025358A">
      <w:pPr>
        <w:pStyle w:val="ListParagraph"/>
        <w:ind w:left="360"/>
        <w:rPr>
          <w:color w:val="000000"/>
          <w:sz w:val="15"/>
          <w:szCs w:val="15"/>
          <w:lang w:val="en-GB"/>
        </w:rPr>
      </w:pPr>
    </w:p>
    <w:p w14:paraId="35174D68" w14:textId="77777777" w:rsidR="00471D4E" w:rsidRPr="00E26EFE" w:rsidRDefault="000C791E" w:rsidP="00471D4E">
      <w:pPr>
        <w:pStyle w:val="ListParagraph"/>
        <w:numPr>
          <w:ilvl w:val="1"/>
          <w:numId w:val="3"/>
        </w:numPr>
        <w:rPr>
          <w:color w:val="000000"/>
          <w:sz w:val="15"/>
          <w:szCs w:val="15"/>
          <w:lang w:val="en-GB"/>
        </w:rPr>
      </w:pPr>
      <w:r>
        <w:rPr>
          <w:color w:val="000000"/>
          <w:sz w:val="15"/>
          <w:szCs w:val="15"/>
          <w:lang w:val="en-GB"/>
        </w:rPr>
        <w:t>Warranty</w:t>
      </w:r>
    </w:p>
    <w:p w14:paraId="5A016C37" w14:textId="77777777" w:rsidR="00471D4E" w:rsidRPr="00E26EFE" w:rsidRDefault="000C791E" w:rsidP="00471D4E">
      <w:pPr>
        <w:pStyle w:val="ListParagraph"/>
        <w:numPr>
          <w:ilvl w:val="2"/>
          <w:numId w:val="3"/>
        </w:numPr>
        <w:rPr>
          <w:color w:val="000000"/>
          <w:sz w:val="15"/>
          <w:szCs w:val="15"/>
          <w:lang w:val="en-GB"/>
        </w:rPr>
      </w:pPr>
      <w:r w:rsidRPr="000C791E">
        <w:rPr>
          <w:color w:val="000000"/>
          <w:sz w:val="15"/>
          <w:szCs w:val="15"/>
          <w:lang w:val="en-GB"/>
        </w:rPr>
        <w:t xml:space="preserve">The Supplier undertakes liability for faults and defects </w:t>
      </w:r>
      <w:r w:rsidR="002F18C7">
        <w:rPr>
          <w:color w:val="000000"/>
          <w:sz w:val="15"/>
          <w:szCs w:val="15"/>
          <w:lang w:val="en-GB"/>
        </w:rPr>
        <w:t>of the delivery that are</w:t>
      </w:r>
      <w:r w:rsidRPr="000C791E">
        <w:rPr>
          <w:color w:val="000000"/>
          <w:sz w:val="15"/>
          <w:szCs w:val="15"/>
          <w:lang w:val="en-GB"/>
        </w:rPr>
        <w:t xml:space="preserve"> demonstrated </w:t>
      </w:r>
      <w:r w:rsidR="00D119D2">
        <w:rPr>
          <w:color w:val="000000"/>
          <w:sz w:val="15"/>
          <w:szCs w:val="15"/>
          <w:lang w:val="en-GB"/>
        </w:rPr>
        <w:t>within</w:t>
      </w:r>
      <w:r w:rsidRPr="000C791E">
        <w:rPr>
          <w:color w:val="000000"/>
          <w:sz w:val="15"/>
          <w:szCs w:val="15"/>
          <w:lang w:val="en-GB"/>
        </w:rPr>
        <w:t xml:space="preserve"> the first 24 months after the delivery is received</w:t>
      </w:r>
      <w:r w:rsidR="00471D4E" w:rsidRPr="00E26EFE">
        <w:rPr>
          <w:color w:val="000000"/>
          <w:sz w:val="15"/>
          <w:szCs w:val="15"/>
          <w:lang w:val="en-GB"/>
        </w:rPr>
        <w:t xml:space="preserve">. </w:t>
      </w:r>
      <w:r w:rsidRPr="000C791E">
        <w:rPr>
          <w:color w:val="000000"/>
          <w:sz w:val="15"/>
          <w:szCs w:val="15"/>
          <w:lang w:val="en-GB"/>
        </w:rPr>
        <w:t xml:space="preserve">For partial deliveries the </w:t>
      </w:r>
      <w:r w:rsidR="002F18C7">
        <w:rPr>
          <w:color w:val="000000"/>
          <w:sz w:val="15"/>
          <w:szCs w:val="15"/>
          <w:lang w:val="en-GB"/>
        </w:rPr>
        <w:t>warranty period starts to run</w:t>
      </w:r>
      <w:r w:rsidRPr="000C791E">
        <w:rPr>
          <w:color w:val="000000"/>
          <w:sz w:val="15"/>
          <w:szCs w:val="15"/>
          <w:lang w:val="en-GB"/>
        </w:rPr>
        <w:t xml:space="preserve"> from the </w:t>
      </w:r>
      <w:r w:rsidR="00D34BE0">
        <w:rPr>
          <w:color w:val="000000"/>
          <w:sz w:val="15"/>
          <w:szCs w:val="15"/>
          <w:lang w:val="en-GB"/>
        </w:rPr>
        <w:t xml:space="preserve">time when the </w:t>
      </w:r>
      <w:r w:rsidRPr="000C791E">
        <w:rPr>
          <w:color w:val="000000"/>
          <w:sz w:val="15"/>
          <w:szCs w:val="15"/>
          <w:lang w:val="en-GB"/>
        </w:rPr>
        <w:t xml:space="preserve">delivery is fully installed and ready for use. The Supplier must in this warranty </w:t>
      </w:r>
      <w:r w:rsidR="00D34BE0">
        <w:rPr>
          <w:color w:val="000000"/>
          <w:sz w:val="15"/>
          <w:szCs w:val="15"/>
          <w:lang w:val="en-GB"/>
        </w:rPr>
        <w:t>period</w:t>
      </w:r>
      <w:r w:rsidR="00D34BE0" w:rsidRPr="000C791E">
        <w:rPr>
          <w:color w:val="000000"/>
          <w:sz w:val="15"/>
          <w:szCs w:val="15"/>
          <w:lang w:val="en-GB"/>
        </w:rPr>
        <w:t xml:space="preserve"> </w:t>
      </w:r>
      <w:r w:rsidRPr="000C791E">
        <w:rPr>
          <w:color w:val="000000"/>
          <w:sz w:val="15"/>
          <w:szCs w:val="15"/>
          <w:lang w:val="en-GB"/>
        </w:rPr>
        <w:t>as soon as possible and for</w:t>
      </w:r>
      <w:r w:rsidR="00D34BE0">
        <w:rPr>
          <w:color w:val="000000"/>
          <w:sz w:val="15"/>
          <w:szCs w:val="15"/>
          <w:lang w:val="en-GB"/>
        </w:rPr>
        <w:t xml:space="preserve"> </w:t>
      </w:r>
      <w:r w:rsidR="00D119D2">
        <w:rPr>
          <w:color w:val="000000"/>
          <w:sz w:val="15"/>
          <w:szCs w:val="15"/>
          <w:lang w:val="en-GB"/>
        </w:rPr>
        <w:t>its</w:t>
      </w:r>
      <w:r w:rsidRPr="000C791E">
        <w:rPr>
          <w:color w:val="000000"/>
          <w:sz w:val="15"/>
          <w:szCs w:val="15"/>
          <w:lang w:val="en-GB"/>
        </w:rPr>
        <w:t xml:space="preserve"> own cost replace defective parts or repair the delivery so that it is free from faults and defects of any kind. The warranty period shall not be shorter than normal practise for the particular product or </w:t>
      </w:r>
      <w:r w:rsidR="00D34BE0">
        <w:rPr>
          <w:color w:val="000000"/>
          <w:sz w:val="15"/>
          <w:szCs w:val="15"/>
          <w:lang w:val="en-GB"/>
        </w:rPr>
        <w:t>trade</w:t>
      </w:r>
      <w:r w:rsidRPr="000C791E">
        <w:rPr>
          <w:color w:val="000000"/>
          <w:sz w:val="15"/>
          <w:szCs w:val="15"/>
          <w:lang w:val="en-GB"/>
        </w:rPr>
        <w:t>.</w:t>
      </w:r>
    </w:p>
    <w:p w14:paraId="03A1673B" w14:textId="77777777" w:rsidR="00471D4E" w:rsidRPr="00E26EFE" w:rsidRDefault="000C791E" w:rsidP="00471D4E">
      <w:pPr>
        <w:pStyle w:val="ListParagraph"/>
        <w:numPr>
          <w:ilvl w:val="2"/>
          <w:numId w:val="3"/>
        </w:numPr>
        <w:rPr>
          <w:color w:val="000000"/>
          <w:sz w:val="15"/>
          <w:szCs w:val="15"/>
          <w:lang w:val="en-GB"/>
        </w:rPr>
      </w:pPr>
      <w:r w:rsidRPr="000C791E">
        <w:rPr>
          <w:color w:val="000000"/>
          <w:sz w:val="15"/>
          <w:szCs w:val="15"/>
          <w:lang w:val="en-GB"/>
        </w:rPr>
        <w:t>This provision does not limit the Buyer</w:t>
      </w:r>
      <w:r w:rsidR="00D119D2">
        <w:rPr>
          <w:color w:val="000000"/>
          <w:sz w:val="15"/>
          <w:szCs w:val="15"/>
          <w:lang w:val="en-GB"/>
        </w:rPr>
        <w:t>’</w:t>
      </w:r>
      <w:r w:rsidRPr="000C791E">
        <w:rPr>
          <w:color w:val="000000"/>
          <w:sz w:val="15"/>
          <w:szCs w:val="15"/>
          <w:lang w:val="en-GB"/>
        </w:rPr>
        <w:t xml:space="preserve">s right to </w:t>
      </w:r>
      <w:r w:rsidR="00D34BE0">
        <w:rPr>
          <w:color w:val="000000"/>
          <w:sz w:val="15"/>
          <w:szCs w:val="15"/>
          <w:lang w:val="en-GB"/>
        </w:rPr>
        <w:t>claim remedies for faults and</w:t>
      </w:r>
      <w:r w:rsidR="00D34BE0" w:rsidRPr="000C791E">
        <w:rPr>
          <w:color w:val="000000"/>
          <w:sz w:val="15"/>
          <w:szCs w:val="15"/>
          <w:lang w:val="en-GB"/>
        </w:rPr>
        <w:t xml:space="preserve"> </w:t>
      </w:r>
      <w:r w:rsidRPr="000C791E">
        <w:rPr>
          <w:color w:val="000000"/>
          <w:sz w:val="15"/>
          <w:szCs w:val="15"/>
          <w:lang w:val="en-GB"/>
        </w:rPr>
        <w:t>defect</w:t>
      </w:r>
      <w:r w:rsidR="00D34BE0">
        <w:rPr>
          <w:color w:val="000000"/>
          <w:sz w:val="15"/>
          <w:szCs w:val="15"/>
          <w:lang w:val="en-GB"/>
        </w:rPr>
        <w:t>s pursuant to the Sale of Goods Act</w:t>
      </w:r>
      <w:r w:rsidRPr="000C791E">
        <w:rPr>
          <w:color w:val="000000"/>
          <w:sz w:val="15"/>
          <w:szCs w:val="15"/>
          <w:lang w:val="en-GB"/>
        </w:rPr>
        <w:t>.</w:t>
      </w:r>
    </w:p>
    <w:p w14:paraId="6201EF77" w14:textId="77777777" w:rsidR="00471D4E" w:rsidRPr="00E26EFE" w:rsidRDefault="00471D4E" w:rsidP="00471D4E">
      <w:pPr>
        <w:pStyle w:val="ListParagraph"/>
        <w:ind w:left="360"/>
        <w:rPr>
          <w:color w:val="000000"/>
          <w:sz w:val="15"/>
          <w:szCs w:val="15"/>
          <w:lang w:val="en-GB"/>
        </w:rPr>
      </w:pPr>
    </w:p>
    <w:p w14:paraId="7F4C886F" w14:textId="77777777" w:rsidR="0025358A" w:rsidRPr="00E26EFE" w:rsidRDefault="000C791E" w:rsidP="00471D4E">
      <w:pPr>
        <w:pStyle w:val="ListParagraph"/>
        <w:numPr>
          <w:ilvl w:val="1"/>
          <w:numId w:val="3"/>
        </w:numPr>
        <w:rPr>
          <w:color w:val="000000"/>
          <w:sz w:val="15"/>
          <w:szCs w:val="15"/>
          <w:lang w:val="en-GB"/>
        </w:rPr>
      </w:pPr>
      <w:r>
        <w:rPr>
          <w:color w:val="000000"/>
          <w:sz w:val="15"/>
          <w:szCs w:val="15"/>
          <w:lang w:val="en-GB"/>
        </w:rPr>
        <w:t>Right of ownership</w:t>
      </w:r>
      <w:r w:rsidR="00471D4E" w:rsidRPr="00E26EFE">
        <w:rPr>
          <w:color w:val="000000"/>
          <w:sz w:val="15"/>
          <w:szCs w:val="15"/>
          <w:lang w:val="en-GB"/>
        </w:rPr>
        <w:t xml:space="preserve">, </w:t>
      </w:r>
      <w:r>
        <w:rPr>
          <w:color w:val="000000"/>
          <w:sz w:val="15"/>
          <w:szCs w:val="15"/>
          <w:lang w:val="en-GB"/>
        </w:rPr>
        <w:t>defects in title</w:t>
      </w:r>
    </w:p>
    <w:p w14:paraId="361B1338" w14:textId="77777777" w:rsidR="000C791E" w:rsidRPr="000C791E" w:rsidRDefault="000C791E" w:rsidP="000C791E">
      <w:pPr>
        <w:pStyle w:val="ListParagraph"/>
        <w:numPr>
          <w:ilvl w:val="2"/>
          <w:numId w:val="3"/>
        </w:numPr>
        <w:rPr>
          <w:rFonts w:cs="Arial"/>
          <w:sz w:val="15"/>
          <w:szCs w:val="15"/>
          <w:lang w:val="en-GB"/>
        </w:rPr>
      </w:pPr>
      <w:r w:rsidRPr="000C791E">
        <w:rPr>
          <w:rFonts w:cs="Arial"/>
          <w:sz w:val="15"/>
          <w:szCs w:val="15"/>
          <w:lang w:val="en-GB"/>
        </w:rPr>
        <w:t xml:space="preserve">The ownership of the </w:t>
      </w:r>
      <w:r w:rsidR="00D34BE0">
        <w:rPr>
          <w:rFonts w:cs="Arial"/>
          <w:sz w:val="15"/>
          <w:szCs w:val="15"/>
          <w:lang w:val="en-GB"/>
        </w:rPr>
        <w:t>Goods</w:t>
      </w:r>
      <w:r w:rsidRPr="000C791E">
        <w:rPr>
          <w:rFonts w:cs="Arial"/>
          <w:sz w:val="15"/>
          <w:szCs w:val="15"/>
          <w:lang w:val="en-GB"/>
        </w:rPr>
        <w:t xml:space="preserve"> shall be transferred to the Buyer at </w:t>
      </w:r>
      <w:r w:rsidR="00E35A98" w:rsidRPr="00E35A98">
        <w:rPr>
          <w:rFonts w:cs="Arial"/>
          <w:sz w:val="15"/>
          <w:szCs w:val="15"/>
          <w:lang w:val="en-GB"/>
        </w:rPr>
        <w:t>whichever of the following two events first occurs</w:t>
      </w:r>
    </w:p>
    <w:p w14:paraId="47BD1FCA" w14:textId="77777777" w:rsidR="000C791E" w:rsidRDefault="000C791E" w:rsidP="000C791E">
      <w:pPr>
        <w:pStyle w:val="ListParagraph"/>
        <w:numPr>
          <w:ilvl w:val="0"/>
          <w:numId w:val="8"/>
        </w:numPr>
        <w:rPr>
          <w:rFonts w:cs="Arial"/>
          <w:sz w:val="15"/>
          <w:szCs w:val="15"/>
          <w:lang w:val="en-GB"/>
        </w:rPr>
      </w:pPr>
      <w:r w:rsidRPr="000C791E">
        <w:rPr>
          <w:rFonts w:cs="Arial"/>
          <w:sz w:val="15"/>
          <w:szCs w:val="15"/>
          <w:lang w:val="en-GB"/>
        </w:rPr>
        <w:t xml:space="preserve">The time at which the Buyer pays for the </w:t>
      </w:r>
      <w:r w:rsidR="00D34BE0">
        <w:rPr>
          <w:rFonts w:cs="Arial"/>
          <w:sz w:val="15"/>
          <w:szCs w:val="15"/>
          <w:lang w:val="en-GB"/>
        </w:rPr>
        <w:t>Goods</w:t>
      </w:r>
      <w:r w:rsidRPr="000C791E">
        <w:rPr>
          <w:rFonts w:cs="Arial"/>
          <w:sz w:val="15"/>
          <w:szCs w:val="15"/>
          <w:lang w:val="en-GB"/>
        </w:rPr>
        <w:t>.</w:t>
      </w:r>
    </w:p>
    <w:p w14:paraId="3D79570F" w14:textId="77777777" w:rsidR="0025358A" w:rsidRPr="000C791E" w:rsidRDefault="000C791E" w:rsidP="000C791E">
      <w:pPr>
        <w:pStyle w:val="ListParagraph"/>
        <w:numPr>
          <w:ilvl w:val="0"/>
          <w:numId w:val="8"/>
        </w:numPr>
        <w:rPr>
          <w:rFonts w:cs="Arial"/>
          <w:sz w:val="15"/>
          <w:szCs w:val="15"/>
          <w:lang w:val="en-GB"/>
        </w:rPr>
      </w:pPr>
      <w:r w:rsidRPr="000C791E">
        <w:rPr>
          <w:rFonts w:cs="Arial"/>
          <w:sz w:val="15"/>
          <w:szCs w:val="15"/>
          <w:lang w:val="en-GB"/>
        </w:rPr>
        <w:t xml:space="preserve">The time at which the Buyer approves the delivery of the </w:t>
      </w:r>
      <w:r w:rsidR="00D34BE0">
        <w:rPr>
          <w:rFonts w:cs="Arial"/>
          <w:sz w:val="15"/>
          <w:szCs w:val="15"/>
          <w:lang w:val="en-GB"/>
        </w:rPr>
        <w:t>Goods</w:t>
      </w:r>
      <w:r w:rsidRPr="000C791E">
        <w:rPr>
          <w:rFonts w:cs="Arial"/>
          <w:sz w:val="15"/>
          <w:szCs w:val="15"/>
          <w:lang w:val="en-GB"/>
        </w:rPr>
        <w:t>.</w:t>
      </w:r>
    </w:p>
    <w:p w14:paraId="730DA9A5" w14:textId="77777777" w:rsidR="00471D4E" w:rsidRPr="000C791E" w:rsidRDefault="000C791E" w:rsidP="00471D4E">
      <w:pPr>
        <w:pStyle w:val="ListParagraph"/>
        <w:numPr>
          <w:ilvl w:val="2"/>
          <w:numId w:val="3"/>
        </w:numPr>
        <w:rPr>
          <w:sz w:val="15"/>
          <w:szCs w:val="15"/>
          <w:lang w:val="en-GB"/>
        </w:rPr>
      </w:pPr>
      <w:r w:rsidRPr="000C791E">
        <w:rPr>
          <w:sz w:val="15"/>
          <w:szCs w:val="15"/>
          <w:lang w:val="en-GB"/>
        </w:rPr>
        <w:t xml:space="preserve">The Supplier shall deliver the </w:t>
      </w:r>
      <w:r w:rsidR="00AE3961">
        <w:rPr>
          <w:sz w:val="15"/>
          <w:szCs w:val="15"/>
          <w:lang w:val="en-GB"/>
        </w:rPr>
        <w:t>G</w:t>
      </w:r>
      <w:r w:rsidRPr="000C791E">
        <w:rPr>
          <w:sz w:val="15"/>
          <w:szCs w:val="15"/>
          <w:lang w:val="en-GB"/>
        </w:rPr>
        <w:t xml:space="preserve">oods free of any third party claims that are not described in the Contract and shall indemnify the Buyer from any form of third party claims relating to the </w:t>
      </w:r>
      <w:r w:rsidR="00AE3961">
        <w:rPr>
          <w:sz w:val="15"/>
          <w:szCs w:val="15"/>
          <w:lang w:val="en-GB"/>
        </w:rPr>
        <w:t>G</w:t>
      </w:r>
      <w:r w:rsidRPr="000C791E">
        <w:rPr>
          <w:sz w:val="15"/>
          <w:szCs w:val="15"/>
          <w:lang w:val="en-GB"/>
        </w:rPr>
        <w:t>oods.</w:t>
      </w:r>
    </w:p>
    <w:p w14:paraId="6E321EEB" w14:textId="77777777" w:rsidR="00471D4E" w:rsidRPr="00E26EFE" w:rsidRDefault="000C791E" w:rsidP="00471D4E">
      <w:pPr>
        <w:pStyle w:val="ListParagraph"/>
        <w:numPr>
          <w:ilvl w:val="2"/>
          <w:numId w:val="3"/>
        </w:numPr>
        <w:rPr>
          <w:color w:val="000000"/>
          <w:sz w:val="15"/>
          <w:szCs w:val="15"/>
          <w:lang w:val="en-GB"/>
        </w:rPr>
      </w:pPr>
      <w:r w:rsidRPr="000C791E">
        <w:rPr>
          <w:sz w:val="15"/>
          <w:szCs w:val="15"/>
          <w:lang w:val="en-GB"/>
        </w:rPr>
        <w:t xml:space="preserve">The Supplier shall deliver the </w:t>
      </w:r>
      <w:r w:rsidR="00D34BE0">
        <w:rPr>
          <w:sz w:val="15"/>
          <w:szCs w:val="15"/>
          <w:lang w:val="en-GB"/>
        </w:rPr>
        <w:t>Goods</w:t>
      </w:r>
      <w:r w:rsidRPr="000C791E">
        <w:rPr>
          <w:sz w:val="15"/>
          <w:szCs w:val="15"/>
          <w:lang w:val="en-GB"/>
        </w:rPr>
        <w:t xml:space="preserve"> with the necessary approvals, certificates and permits that are required by public bodies in order for the Buyer to utilise the </w:t>
      </w:r>
      <w:r w:rsidR="00D34BE0">
        <w:rPr>
          <w:sz w:val="15"/>
          <w:szCs w:val="15"/>
          <w:lang w:val="en-GB"/>
        </w:rPr>
        <w:t>Goods</w:t>
      </w:r>
      <w:r w:rsidRPr="000C791E">
        <w:rPr>
          <w:sz w:val="15"/>
          <w:szCs w:val="15"/>
          <w:lang w:val="en-GB"/>
        </w:rPr>
        <w:t xml:space="preserve"> in the manner that it is intended to</w:t>
      </w:r>
      <w:r w:rsidR="00D34BE0">
        <w:rPr>
          <w:sz w:val="15"/>
          <w:szCs w:val="15"/>
          <w:lang w:val="en-GB"/>
        </w:rPr>
        <w:t xml:space="preserve"> be</w:t>
      </w:r>
      <w:r w:rsidRPr="000C791E">
        <w:rPr>
          <w:sz w:val="15"/>
          <w:szCs w:val="15"/>
          <w:lang w:val="en-GB"/>
        </w:rPr>
        <w:t xml:space="preserve"> use</w:t>
      </w:r>
      <w:r w:rsidR="00D34BE0">
        <w:rPr>
          <w:sz w:val="15"/>
          <w:szCs w:val="15"/>
          <w:lang w:val="en-GB"/>
        </w:rPr>
        <w:t>d</w:t>
      </w:r>
      <w:r w:rsidRPr="000C791E">
        <w:rPr>
          <w:sz w:val="15"/>
          <w:szCs w:val="15"/>
          <w:lang w:val="en-GB"/>
        </w:rPr>
        <w:t>.</w:t>
      </w:r>
    </w:p>
    <w:p w14:paraId="13D90081" w14:textId="77777777" w:rsidR="00471D4E" w:rsidRPr="00E26EFE" w:rsidRDefault="00471D4E" w:rsidP="00471D4E">
      <w:pPr>
        <w:rPr>
          <w:color w:val="000000"/>
          <w:sz w:val="15"/>
          <w:szCs w:val="15"/>
          <w:lang w:val="en-GB"/>
        </w:rPr>
      </w:pPr>
    </w:p>
    <w:p w14:paraId="06F51455" w14:textId="77777777" w:rsidR="00471D4E" w:rsidRPr="00E26EFE" w:rsidRDefault="000C791E" w:rsidP="00471D4E">
      <w:pPr>
        <w:pStyle w:val="ListParagraph"/>
        <w:numPr>
          <w:ilvl w:val="1"/>
          <w:numId w:val="3"/>
        </w:numPr>
        <w:rPr>
          <w:color w:val="000000"/>
          <w:sz w:val="15"/>
          <w:szCs w:val="15"/>
          <w:lang w:val="en-GB"/>
        </w:rPr>
      </w:pPr>
      <w:r>
        <w:rPr>
          <w:color w:val="000000"/>
          <w:sz w:val="15"/>
          <w:szCs w:val="15"/>
          <w:lang w:val="en-GB"/>
        </w:rPr>
        <w:t>Transfer of documents</w:t>
      </w:r>
    </w:p>
    <w:p w14:paraId="0319AE97" w14:textId="77777777" w:rsidR="00471D4E" w:rsidRPr="00E26EFE" w:rsidRDefault="000C791E" w:rsidP="00471D4E">
      <w:pPr>
        <w:pStyle w:val="ListParagraph"/>
        <w:ind w:left="360"/>
        <w:rPr>
          <w:color w:val="000000"/>
          <w:sz w:val="15"/>
          <w:szCs w:val="15"/>
          <w:lang w:val="en-GB"/>
        </w:rPr>
      </w:pPr>
      <w:r w:rsidRPr="000C791E">
        <w:rPr>
          <w:sz w:val="15"/>
          <w:szCs w:val="15"/>
          <w:lang w:val="en-GB"/>
        </w:rPr>
        <w:t xml:space="preserve">Where the </w:t>
      </w:r>
      <w:r w:rsidR="00D34BE0">
        <w:rPr>
          <w:sz w:val="15"/>
          <w:szCs w:val="15"/>
          <w:lang w:val="en-GB"/>
        </w:rPr>
        <w:t>Goods are</w:t>
      </w:r>
      <w:r w:rsidRPr="000C791E">
        <w:rPr>
          <w:sz w:val="15"/>
          <w:szCs w:val="15"/>
          <w:lang w:val="en-GB"/>
        </w:rPr>
        <w:t xml:space="preserve"> represented by documents, these shall be delivered together with the </w:t>
      </w:r>
      <w:r w:rsidR="00AE3961">
        <w:rPr>
          <w:sz w:val="15"/>
          <w:szCs w:val="15"/>
          <w:lang w:val="en-GB"/>
        </w:rPr>
        <w:t>G</w:t>
      </w:r>
      <w:r>
        <w:rPr>
          <w:sz w:val="15"/>
          <w:szCs w:val="15"/>
          <w:lang w:val="en-GB"/>
        </w:rPr>
        <w:t>oods.</w:t>
      </w:r>
    </w:p>
    <w:p w14:paraId="0B4B82B1" w14:textId="77777777" w:rsidR="00471D4E" w:rsidRPr="00E26EFE" w:rsidRDefault="00471D4E" w:rsidP="0025358A">
      <w:pPr>
        <w:rPr>
          <w:color w:val="000000"/>
          <w:sz w:val="15"/>
          <w:szCs w:val="15"/>
          <w:lang w:val="en-GB"/>
        </w:rPr>
      </w:pPr>
    </w:p>
    <w:p w14:paraId="6AE17DBE" w14:textId="77777777" w:rsidR="00471D4E" w:rsidRPr="00E26EFE" w:rsidRDefault="001F4E73" w:rsidP="00471D4E">
      <w:pPr>
        <w:pStyle w:val="ListParagraph"/>
        <w:numPr>
          <w:ilvl w:val="1"/>
          <w:numId w:val="3"/>
        </w:numPr>
        <w:rPr>
          <w:color w:val="000000"/>
          <w:sz w:val="15"/>
          <w:szCs w:val="15"/>
          <w:lang w:val="en-GB"/>
        </w:rPr>
      </w:pPr>
      <w:r>
        <w:rPr>
          <w:color w:val="000000"/>
          <w:sz w:val="15"/>
          <w:szCs w:val="15"/>
          <w:lang w:val="en-GB"/>
        </w:rPr>
        <w:t>Subcontractors</w:t>
      </w:r>
    </w:p>
    <w:p w14:paraId="67A1D0C2" w14:textId="77777777" w:rsidR="00471D4E" w:rsidRPr="00E26EFE" w:rsidRDefault="001F4E73" w:rsidP="00471D4E">
      <w:pPr>
        <w:pStyle w:val="ListParagraph"/>
        <w:ind w:left="360"/>
        <w:rPr>
          <w:color w:val="000000"/>
          <w:sz w:val="15"/>
          <w:szCs w:val="15"/>
          <w:lang w:val="en-GB"/>
        </w:rPr>
      </w:pPr>
      <w:r>
        <w:rPr>
          <w:color w:val="000000"/>
          <w:sz w:val="15"/>
          <w:szCs w:val="15"/>
          <w:lang w:val="en-GB"/>
        </w:rPr>
        <w:t xml:space="preserve">Unless otherwise agreed, the Supplier </w:t>
      </w:r>
      <w:r w:rsidR="00E35A98">
        <w:rPr>
          <w:color w:val="000000"/>
          <w:sz w:val="15"/>
          <w:szCs w:val="15"/>
          <w:lang w:val="en-GB"/>
        </w:rPr>
        <w:t>may</w:t>
      </w:r>
      <w:r>
        <w:rPr>
          <w:color w:val="000000"/>
          <w:sz w:val="15"/>
          <w:szCs w:val="15"/>
          <w:lang w:val="en-GB"/>
        </w:rPr>
        <w:t xml:space="preserve"> use subcontractors to fulfil </w:t>
      </w:r>
      <w:r w:rsidR="00D119D2">
        <w:rPr>
          <w:color w:val="000000"/>
          <w:sz w:val="15"/>
          <w:szCs w:val="15"/>
          <w:lang w:val="en-GB"/>
        </w:rPr>
        <w:t>its</w:t>
      </w:r>
      <w:r>
        <w:rPr>
          <w:color w:val="000000"/>
          <w:sz w:val="15"/>
          <w:szCs w:val="15"/>
          <w:lang w:val="en-GB"/>
        </w:rPr>
        <w:t xml:space="preserve"> obligations under this </w:t>
      </w:r>
      <w:r w:rsidR="00D119D2">
        <w:rPr>
          <w:color w:val="000000"/>
          <w:sz w:val="15"/>
          <w:szCs w:val="15"/>
          <w:lang w:val="en-GB"/>
        </w:rPr>
        <w:t>C</w:t>
      </w:r>
      <w:r>
        <w:rPr>
          <w:color w:val="000000"/>
          <w:sz w:val="15"/>
          <w:szCs w:val="15"/>
          <w:lang w:val="en-GB"/>
        </w:rPr>
        <w:t xml:space="preserve">ontract. The Supplier is responsible for the fulfilment of the entire delivery. The Buyer is entitled to disallow the choice of subcontractors if </w:t>
      </w:r>
      <w:r w:rsidR="00D34BE0">
        <w:rPr>
          <w:color w:val="000000"/>
          <w:sz w:val="15"/>
          <w:szCs w:val="15"/>
          <w:lang w:val="en-GB"/>
        </w:rPr>
        <w:t xml:space="preserve">there are </w:t>
      </w:r>
      <w:r>
        <w:rPr>
          <w:color w:val="000000"/>
          <w:sz w:val="15"/>
          <w:szCs w:val="15"/>
          <w:lang w:val="en-GB"/>
        </w:rPr>
        <w:t>justifiable grounds.</w:t>
      </w:r>
    </w:p>
    <w:p w14:paraId="45D27EDD" w14:textId="77777777" w:rsidR="00471D4E" w:rsidRPr="00E26EFE" w:rsidRDefault="00471D4E" w:rsidP="00471D4E">
      <w:pPr>
        <w:rPr>
          <w:color w:val="000000"/>
          <w:sz w:val="15"/>
          <w:szCs w:val="15"/>
          <w:lang w:val="en-GB"/>
        </w:rPr>
      </w:pPr>
    </w:p>
    <w:p w14:paraId="3759BCB4" w14:textId="77777777" w:rsidR="00471D4E" w:rsidRPr="00E26EFE" w:rsidRDefault="001F4E73" w:rsidP="00471D4E">
      <w:pPr>
        <w:pStyle w:val="ListParagraph"/>
        <w:numPr>
          <w:ilvl w:val="1"/>
          <w:numId w:val="3"/>
        </w:numPr>
        <w:rPr>
          <w:color w:val="000000"/>
          <w:sz w:val="15"/>
          <w:szCs w:val="15"/>
          <w:lang w:val="en-GB"/>
        </w:rPr>
      </w:pPr>
      <w:r>
        <w:rPr>
          <w:color w:val="000000"/>
          <w:sz w:val="15"/>
          <w:szCs w:val="15"/>
          <w:lang w:val="en-GB"/>
        </w:rPr>
        <w:t>Insurance</w:t>
      </w:r>
    </w:p>
    <w:p w14:paraId="08A905C2" w14:textId="77777777" w:rsidR="00471D4E" w:rsidRPr="00E26EFE" w:rsidRDefault="001F4E73" w:rsidP="00471D4E">
      <w:pPr>
        <w:pStyle w:val="ListParagraph"/>
        <w:ind w:left="360"/>
        <w:rPr>
          <w:sz w:val="15"/>
          <w:szCs w:val="15"/>
          <w:lang w:val="en-GB"/>
        </w:rPr>
      </w:pPr>
      <w:r w:rsidRPr="001F4E73">
        <w:rPr>
          <w:sz w:val="15"/>
          <w:szCs w:val="15"/>
          <w:lang w:val="en-GB"/>
        </w:rPr>
        <w:t xml:space="preserve">The Supplier shall maintain insurance for the </w:t>
      </w:r>
      <w:r w:rsidR="00AE3961">
        <w:rPr>
          <w:sz w:val="15"/>
          <w:szCs w:val="15"/>
          <w:lang w:val="en-GB"/>
        </w:rPr>
        <w:t>G</w:t>
      </w:r>
      <w:r w:rsidRPr="001F4E73">
        <w:rPr>
          <w:sz w:val="15"/>
          <w:szCs w:val="15"/>
          <w:lang w:val="en-GB"/>
        </w:rPr>
        <w:t>oods until the risk is transferred to the Buyer.</w:t>
      </w:r>
    </w:p>
    <w:p w14:paraId="574E9813" w14:textId="77777777" w:rsidR="00471D4E" w:rsidRPr="00E26EFE" w:rsidRDefault="00471D4E" w:rsidP="00471D4E">
      <w:pPr>
        <w:rPr>
          <w:color w:val="000000"/>
          <w:sz w:val="15"/>
          <w:szCs w:val="15"/>
          <w:lang w:val="en-GB"/>
        </w:rPr>
      </w:pPr>
    </w:p>
    <w:p w14:paraId="7D2CFE5F" w14:textId="77777777" w:rsidR="00471D4E" w:rsidRPr="00E26EFE" w:rsidRDefault="001F4E73" w:rsidP="00471D4E">
      <w:pPr>
        <w:pStyle w:val="ListParagraph"/>
        <w:numPr>
          <w:ilvl w:val="1"/>
          <w:numId w:val="3"/>
        </w:numPr>
        <w:rPr>
          <w:color w:val="000000"/>
          <w:sz w:val="15"/>
          <w:szCs w:val="15"/>
          <w:lang w:val="en-GB"/>
        </w:rPr>
      </w:pPr>
      <w:r>
        <w:rPr>
          <w:color w:val="000000"/>
          <w:sz w:val="15"/>
          <w:szCs w:val="15"/>
          <w:lang w:val="en-GB"/>
        </w:rPr>
        <w:t>Notification obligation</w:t>
      </w:r>
    </w:p>
    <w:p w14:paraId="42276AD0" w14:textId="77777777" w:rsidR="00471D4E" w:rsidRPr="00E26EFE" w:rsidRDefault="001F4E73" w:rsidP="00471D4E">
      <w:pPr>
        <w:pStyle w:val="ListParagraph"/>
        <w:ind w:left="360"/>
        <w:rPr>
          <w:sz w:val="15"/>
          <w:szCs w:val="15"/>
          <w:lang w:val="en-GB"/>
        </w:rPr>
      </w:pPr>
      <w:r w:rsidRPr="001F4E73">
        <w:rPr>
          <w:sz w:val="15"/>
          <w:szCs w:val="15"/>
          <w:lang w:val="en-GB"/>
        </w:rPr>
        <w:t xml:space="preserve">If the Supplier is hindered in fulfilling </w:t>
      </w:r>
      <w:r w:rsidR="00D119D2">
        <w:rPr>
          <w:sz w:val="15"/>
          <w:szCs w:val="15"/>
          <w:lang w:val="en-GB"/>
        </w:rPr>
        <w:t>its</w:t>
      </w:r>
      <w:r w:rsidRPr="001F4E73">
        <w:rPr>
          <w:sz w:val="15"/>
          <w:szCs w:val="15"/>
          <w:lang w:val="en-GB"/>
        </w:rPr>
        <w:t xml:space="preserve"> obligations at the correct time, </w:t>
      </w:r>
      <w:r w:rsidR="00E35A98">
        <w:rPr>
          <w:sz w:val="15"/>
          <w:szCs w:val="15"/>
          <w:lang w:val="en-GB"/>
        </w:rPr>
        <w:t>it</w:t>
      </w:r>
      <w:r w:rsidRPr="001F4E73">
        <w:rPr>
          <w:sz w:val="15"/>
          <w:szCs w:val="15"/>
          <w:lang w:val="en-GB"/>
        </w:rPr>
        <w:t xml:space="preserve"> shall without undue delay notify the Buyer of the impediment and its effect on fulfilling the Contract. The Supplier shall be able to document when and how such notifications was given.</w:t>
      </w:r>
    </w:p>
    <w:p w14:paraId="7D398167" w14:textId="77777777" w:rsidR="00471D4E" w:rsidRPr="00E26EFE" w:rsidRDefault="00471D4E" w:rsidP="00471D4E">
      <w:pPr>
        <w:rPr>
          <w:sz w:val="15"/>
          <w:szCs w:val="15"/>
          <w:lang w:val="en-GB"/>
        </w:rPr>
      </w:pPr>
    </w:p>
    <w:p w14:paraId="22265670" w14:textId="77777777" w:rsidR="00471D4E" w:rsidRPr="00E26EFE" w:rsidRDefault="00B51B13" w:rsidP="00471D4E">
      <w:pPr>
        <w:pStyle w:val="ListParagraph"/>
        <w:numPr>
          <w:ilvl w:val="0"/>
          <w:numId w:val="3"/>
        </w:numPr>
        <w:rPr>
          <w:b/>
          <w:sz w:val="15"/>
          <w:szCs w:val="15"/>
          <w:lang w:val="en-GB"/>
        </w:rPr>
      </w:pPr>
      <w:r>
        <w:rPr>
          <w:b/>
          <w:sz w:val="15"/>
          <w:szCs w:val="15"/>
          <w:lang w:val="en-GB"/>
        </w:rPr>
        <w:t>Buyer</w:t>
      </w:r>
      <w:r w:rsidR="00766B47">
        <w:rPr>
          <w:b/>
          <w:sz w:val="15"/>
          <w:szCs w:val="15"/>
          <w:lang w:val="en-GB"/>
        </w:rPr>
        <w:t>’s remedies for breach of contract</w:t>
      </w:r>
    </w:p>
    <w:p w14:paraId="33CED07E" w14:textId="77777777" w:rsidR="00AC769A" w:rsidRPr="00E26EFE" w:rsidRDefault="00AC769A" w:rsidP="00AC769A">
      <w:pPr>
        <w:rPr>
          <w:sz w:val="15"/>
          <w:szCs w:val="15"/>
          <w:lang w:val="en-GB"/>
        </w:rPr>
      </w:pPr>
    </w:p>
    <w:p w14:paraId="20214865" w14:textId="77777777" w:rsidR="00766B47" w:rsidRDefault="00766B47" w:rsidP="00766B47">
      <w:pPr>
        <w:pStyle w:val="ListParagraph"/>
        <w:numPr>
          <w:ilvl w:val="1"/>
          <w:numId w:val="3"/>
        </w:numPr>
        <w:rPr>
          <w:sz w:val="15"/>
          <w:szCs w:val="15"/>
          <w:lang w:val="en-GB"/>
        </w:rPr>
      </w:pPr>
      <w:r>
        <w:rPr>
          <w:sz w:val="15"/>
          <w:szCs w:val="15"/>
          <w:lang w:val="en-GB"/>
        </w:rPr>
        <w:t>Limitation period</w:t>
      </w:r>
    </w:p>
    <w:p w14:paraId="37E2FD45" w14:textId="77777777" w:rsidR="00AC769A" w:rsidRPr="00766B47" w:rsidRDefault="00766B47" w:rsidP="00766B47">
      <w:pPr>
        <w:pStyle w:val="ListParagraph"/>
        <w:numPr>
          <w:ilvl w:val="2"/>
          <w:numId w:val="3"/>
        </w:numPr>
        <w:rPr>
          <w:sz w:val="15"/>
          <w:szCs w:val="15"/>
          <w:lang w:val="en-GB"/>
        </w:rPr>
      </w:pPr>
      <w:r w:rsidRPr="00766B47">
        <w:rPr>
          <w:sz w:val="15"/>
          <w:szCs w:val="15"/>
          <w:lang w:val="en-GB"/>
        </w:rPr>
        <w:t xml:space="preserve">If the Buyer wishes to make a claim for breach of </w:t>
      </w:r>
      <w:r w:rsidR="00D119D2">
        <w:rPr>
          <w:sz w:val="15"/>
          <w:szCs w:val="15"/>
          <w:lang w:val="en-GB"/>
        </w:rPr>
        <w:t>c</w:t>
      </w:r>
      <w:r w:rsidRPr="00766B47">
        <w:rPr>
          <w:sz w:val="15"/>
          <w:szCs w:val="15"/>
          <w:lang w:val="en-GB"/>
        </w:rPr>
        <w:t xml:space="preserve">ontract, </w:t>
      </w:r>
      <w:r w:rsidR="00E35A98">
        <w:rPr>
          <w:sz w:val="15"/>
          <w:szCs w:val="15"/>
          <w:lang w:val="en-GB"/>
        </w:rPr>
        <w:t>it</w:t>
      </w:r>
      <w:r w:rsidRPr="00766B47">
        <w:rPr>
          <w:sz w:val="15"/>
          <w:szCs w:val="15"/>
          <w:lang w:val="en-GB"/>
        </w:rPr>
        <w:t xml:space="preserve"> must notify the Supplier in writing about the defect within a reasonable time after </w:t>
      </w:r>
      <w:r w:rsidR="00E35A98">
        <w:rPr>
          <w:sz w:val="15"/>
          <w:szCs w:val="15"/>
          <w:lang w:val="en-GB"/>
        </w:rPr>
        <w:t>it</w:t>
      </w:r>
      <w:r w:rsidRPr="00766B47">
        <w:rPr>
          <w:sz w:val="15"/>
          <w:szCs w:val="15"/>
          <w:lang w:val="en-GB"/>
        </w:rPr>
        <w:t xml:space="preserve"> discovered or should have discovered the defect.</w:t>
      </w:r>
    </w:p>
    <w:p w14:paraId="1A1B0AD9" w14:textId="77777777" w:rsidR="00AC769A" w:rsidRPr="00E26EFE" w:rsidRDefault="00766B47" w:rsidP="00766B47">
      <w:pPr>
        <w:pStyle w:val="ListParagraph"/>
        <w:numPr>
          <w:ilvl w:val="2"/>
          <w:numId w:val="3"/>
        </w:numPr>
        <w:rPr>
          <w:sz w:val="15"/>
          <w:szCs w:val="15"/>
          <w:lang w:val="en-GB"/>
        </w:rPr>
      </w:pPr>
      <w:r w:rsidRPr="00766B47">
        <w:rPr>
          <w:sz w:val="15"/>
          <w:szCs w:val="15"/>
          <w:lang w:val="en-GB"/>
        </w:rPr>
        <w:t xml:space="preserve">If the Buyer does not submit a claim within </w:t>
      </w:r>
      <w:r w:rsidR="00E35A98">
        <w:rPr>
          <w:sz w:val="15"/>
          <w:szCs w:val="15"/>
          <w:lang w:val="en-GB"/>
        </w:rPr>
        <w:t>3 (three)</w:t>
      </w:r>
      <w:r w:rsidRPr="00766B47">
        <w:rPr>
          <w:sz w:val="15"/>
          <w:szCs w:val="15"/>
          <w:lang w:val="en-GB"/>
        </w:rPr>
        <w:t xml:space="preserve"> years after </w:t>
      </w:r>
      <w:r w:rsidR="0081643B">
        <w:rPr>
          <w:sz w:val="15"/>
          <w:szCs w:val="15"/>
          <w:lang w:val="en-GB"/>
        </w:rPr>
        <w:t>delivery</w:t>
      </w:r>
      <w:r w:rsidRPr="00766B47">
        <w:rPr>
          <w:sz w:val="15"/>
          <w:szCs w:val="15"/>
          <w:lang w:val="en-GB"/>
        </w:rPr>
        <w:t xml:space="preserve">, </w:t>
      </w:r>
      <w:r w:rsidR="00E35A98">
        <w:rPr>
          <w:sz w:val="15"/>
          <w:szCs w:val="15"/>
          <w:lang w:val="en-GB"/>
        </w:rPr>
        <w:t>it</w:t>
      </w:r>
      <w:r w:rsidRPr="00766B47">
        <w:rPr>
          <w:sz w:val="15"/>
          <w:szCs w:val="15"/>
          <w:lang w:val="en-GB"/>
        </w:rPr>
        <w:t xml:space="preserve"> cannot later make a claim for that defect. This does not apply if the Supplier through a warranty or other agreement has assumed liability for defects for a longer period.</w:t>
      </w:r>
    </w:p>
    <w:p w14:paraId="1A7BE4F3" w14:textId="77777777" w:rsidR="00AC769A" w:rsidRPr="00E26EFE" w:rsidRDefault="00766B47" w:rsidP="00AC769A">
      <w:pPr>
        <w:pStyle w:val="ListParagraph"/>
        <w:numPr>
          <w:ilvl w:val="2"/>
          <w:numId w:val="3"/>
        </w:numPr>
        <w:rPr>
          <w:sz w:val="15"/>
          <w:szCs w:val="15"/>
          <w:lang w:val="en-GB"/>
        </w:rPr>
      </w:pPr>
      <w:r w:rsidRPr="00766B47">
        <w:rPr>
          <w:sz w:val="15"/>
          <w:szCs w:val="15"/>
          <w:lang w:val="en-GB"/>
        </w:rPr>
        <w:t xml:space="preserve">The Buyer may in any case </w:t>
      </w:r>
      <w:r w:rsidR="00D34BE0">
        <w:rPr>
          <w:sz w:val="15"/>
          <w:szCs w:val="15"/>
          <w:lang w:val="en-GB"/>
        </w:rPr>
        <w:t>make a claim</w:t>
      </w:r>
      <w:r w:rsidRPr="00766B47">
        <w:rPr>
          <w:sz w:val="15"/>
          <w:szCs w:val="15"/>
          <w:lang w:val="en-GB"/>
        </w:rPr>
        <w:t xml:space="preserve"> on the defect, if the Supplier has shown gross negligence or otherwise behaved contrary to integrity and good faith.</w:t>
      </w:r>
    </w:p>
    <w:p w14:paraId="1E0B0802" w14:textId="77777777" w:rsidR="00AC769A" w:rsidRPr="00E26EFE" w:rsidRDefault="00AC769A" w:rsidP="00AC769A">
      <w:pPr>
        <w:rPr>
          <w:sz w:val="15"/>
          <w:szCs w:val="15"/>
          <w:lang w:val="en-GB"/>
        </w:rPr>
      </w:pPr>
    </w:p>
    <w:p w14:paraId="283F0461" w14:textId="77777777" w:rsidR="00AC769A" w:rsidRPr="00E26EFE" w:rsidRDefault="00766B47" w:rsidP="00AC769A">
      <w:pPr>
        <w:pStyle w:val="ListParagraph"/>
        <w:numPr>
          <w:ilvl w:val="1"/>
          <w:numId w:val="3"/>
        </w:numPr>
        <w:rPr>
          <w:sz w:val="15"/>
          <w:szCs w:val="15"/>
          <w:lang w:val="en-GB"/>
        </w:rPr>
      </w:pPr>
      <w:r>
        <w:rPr>
          <w:sz w:val="15"/>
          <w:szCs w:val="15"/>
          <w:lang w:val="en-GB"/>
        </w:rPr>
        <w:t>Breach of notification obligation</w:t>
      </w:r>
    </w:p>
    <w:p w14:paraId="1497B3F0" w14:textId="77777777" w:rsidR="00AC769A" w:rsidRPr="00E26EFE" w:rsidRDefault="00110987" w:rsidP="00AC769A">
      <w:pPr>
        <w:pStyle w:val="ListParagraph"/>
        <w:ind w:left="360"/>
        <w:rPr>
          <w:sz w:val="15"/>
          <w:szCs w:val="15"/>
          <w:lang w:val="en-GB"/>
        </w:rPr>
      </w:pPr>
      <w:r w:rsidRPr="00110987">
        <w:rPr>
          <w:sz w:val="15"/>
          <w:szCs w:val="15"/>
          <w:lang w:val="en-GB"/>
        </w:rPr>
        <w:t>If the Buyer does not receive</w:t>
      </w:r>
      <w:r w:rsidR="00D119D2">
        <w:rPr>
          <w:sz w:val="15"/>
          <w:szCs w:val="15"/>
          <w:lang w:val="en-GB"/>
        </w:rPr>
        <w:t xml:space="preserve"> notification as stipulated in C</w:t>
      </w:r>
      <w:r w:rsidRPr="00110987">
        <w:rPr>
          <w:sz w:val="15"/>
          <w:szCs w:val="15"/>
          <w:lang w:val="en-GB"/>
        </w:rPr>
        <w:t xml:space="preserve">lause 4.7 within a reasonable time after the Supplier knew or should have known about the impediment, the Buyer can demand </w:t>
      </w:r>
      <w:r w:rsidR="00D34BE0">
        <w:rPr>
          <w:sz w:val="15"/>
          <w:szCs w:val="15"/>
          <w:lang w:val="en-GB"/>
        </w:rPr>
        <w:t>damages</w:t>
      </w:r>
      <w:r w:rsidR="00D34BE0" w:rsidRPr="00110987">
        <w:rPr>
          <w:sz w:val="15"/>
          <w:szCs w:val="15"/>
          <w:lang w:val="en-GB"/>
        </w:rPr>
        <w:t xml:space="preserve"> </w:t>
      </w:r>
      <w:r w:rsidRPr="00110987">
        <w:rPr>
          <w:sz w:val="15"/>
          <w:szCs w:val="15"/>
          <w:lang w:val="en-GB"/>
        </w:rPr>
        <w:t xml:space="preserve">for loss that could have been avoided if </w:t>
      </w:r>
      <w:r w:rsidR="00E35A98">
        <w:rPr>
          <w:sz w:val="15"/>
          <w:szCs w:val="15"/>
          <w:lang w:val="en-GB"/>
        </w:rPr>
        <w:t>it</w:t>
      </w:r>
      <w:r w:rsidRPr="00110987">
        <w:rPr>
          <w:sz w:val="15"/>
          <w:szCs w:val="15"/>
          <w:lang w:val="en-GB"/>
        </w:rPr>
        <w:t xml:space="preserve"> had received notification within the time limit.</w:t>
      </w:r>
      <w:r w:rsidR="00AC769A" w:rsidRPr="00E26EFE">
        <w:rPr>
          <w:sz w:val="15"/>
          <w:szCs w:val="15"/>
          <w:lang w:val="en-GB"/>
        </w:rPr>
        <w:t xml:space="preserve"> </w:t>
      </w:r>
    </w:p>
    <w:p w14:paraId="1ADEC898" w14:textId="77777777" w:rsidR="00297F85" w:rsidRPr="00E26EFE" w:rsidRDefault="00297F85" w:rsidP="00297F85">
      <w:pPr>
        <w:pStyle w:val="ListParagraph"/>
        <w:ind w:left="360"/>
        <w:rPr>
          <w:sz w:val="15"/>
          <w:szCs w:val="15"/>
          <w:lang w:val="en-GB"/>
        </w:rPr>
      </w:pPr>
    </w:p>
    <w:p w14:paraId="6FC230DA" w14:textId="77777777" w:rsidR="00AC769A" w:rsidRPr="00E26EFE" w:rsidRDefault="00110987" w:rsidP="00AC769A">
      <w:pPr>
        <w:pStyle w:val="ListParagraph"/>
        <w:numPr>
          <w:ilvl w:val="1"/>
          <w:numId w:val="3"/>
        </w:numPr>
        <w:rPr>
          <w:sz w:val="15"/>
          <w:szCs w:val="15"/>
          <w:lang w:val="en-GB"/>
        </w:rPr>
      </w:pPr>
      <w:r>
        <w:rPr>
          <w:sz w:val="15"/>
          <w:szCs w:val="15"/>
          <w:lang w:val="en-GB"/>
        </w:rPr>
        <w:t>Withholding of payment</w:t>
      </w:r>
    </w:p>
    <w:p w14:paraId="07D91FE6" w14:textId="77777777" w:rsidR="00297F85" w:rsidRPr="00110987" w:rsidRDefault="00110987" w:rsidP="00110987">
      <w:pPr>
        <w:ind w:left="360"/>
        <w:rPr>
          <w:sz w:val="15"/>
          <w:szCs w:val="15"/>
          <w:lang w:val="en-GB"/>
        </w:rPr>
      </w:pPr>
      <w:r w:rsidRPr="00110987">
        <w:rPr>
          <w:sz w:val="15"/>
          <w:szCs w:val="15"/>
          <w:lang w:val="en-GB"/>
        </w:rPr>
        <w:t xml:space="preserve">If the Buyer has claims resulting from the Supplier’s breach of contract, the Buyer is entitled to withhold as much of the purchase price as </w:t>
      </w:r>
      <w:r w:rsidR="00D34BE0">
        <w:rPr>
          <w:sz w:val="15"/>
          <w:szCs w:val="15"/>
          <w:lang w:val="en-GB"/>
        </w:rPr>
        <w:t>the</w:t>
      </w:r>
      <w:r w:rsidR="00D34BE0" w:rsidRPr="00110987">
        <w:rPr>
          <w:sz w:val="15"/>
          <w:szCs w:val="15"/>
          <w:lang w:val="en-GB"/>
        </w:rPr>
        <w:t xml:space="preserve"> </w:t>
      </w:r>
      <w:r w:rsidRPr="00110987">
        <w:rPr>
          <w:sz w:val="15"/>
          <w:szCs w:val="15"/>
          <w:lang w:val="en-GB"/>
        </w:rPr>
        <w:t>breach appears to constitute of the total compensation.</w:t>
      </w:r>
      <w:r w:rsidRPr="00110987">
        <w:rPr>
          <w:szCs w:val="20"/>
          <w:lang w:val="en-GB"/>
        </w:rPr>
        <w:t xml:space="preserve"> </w:t>
      </w:r>
    </w:p>
    <w:p w14:paraId="2FA9620B" w14:textId="77777777" w:rsidR="00297F85" w:rsidRPr="00E26EFE" w:rsidRDefault="00297F85" w:rsidP="00297F85">
      <w:pPr>
        <w:rPr>
          <w:sz w:val="15"/>
          <w:szCs w:val="15"/>
          <w:lang w:val="en-GB"/>
        </w:rPr>
      </w:pPr>
    </w:p>
    <w:p w14:paraId="10230F46" w14:textId="77777777" w:rsidR="00110987" w:rsidRDefault="00110987" w:rsidP="00110987">
      <w:pPr>
        <w:pStyle w:val="ListParagraph"/>
        <w:numPr>
          <w:ilvl w:val="1"/>
          <w:numId w:val="3"/>
        </w:numPr>
        <w:rPr>
          <w:sz w:val="15"/>
          <w:szCs w:val="15"/>
          <w:lang w:val="en-GB"/>
        </w:rPr>
      </w:pPr>
      <w:r>
        <w:rPr>
          <w:sz w:val="15"/>
          <w:szCs w:val="15"/>
          <w:lang w:val="en-GB"/>
        </w:rPr>
        <w:t>Penalties</w:t>
      </w:r>
    </w:p>
    <w:p w14:paraId="2C0DAAA7" w14:textId="77777777" w:rsidR="007F4867" w:rsidRPr="00110987" w:rsidRDefault="00110987" w:rsidP="00110987">
      <w:pPr>
        <w:pStyle w:val="ListParagraph"/>
        <w:numPr>
          <w:ilvl w:val="2"/>
          <w:numId w:val="3"/>
        </w:numPr>
        <w:rPr>
          <w:sz w:val="15"/>
          <w:szCs w:val="15"/>
          <w:lang w:val="en-GB"/>
        </w:rPr>
      </w:pPr>
      <w:r w:rsidRPr="00110987">
        <w:rPr>
          <w:sz w:val="15"/>
          <w:szCs w:val="15"/>
          <w:lang w:val="en-GB"/>
        </w:rPr>
        <w:t xml:space="preserve">If the Supplier does not meet deadlines as agreed, the delay constitutes grounds for </w:t>
      </w:r>
      <w:r w:rsidR="00D119D2">
        <w:rPr>
          <w:sz w:val="15"/>
          <w:szCs w:val="15"/>
          <w:lang w:val="en-GB"/>
        </w:rPr>
        <w:t>daily fine</w:t>
      </w:r>
      <w:r w:rsidRPr="00110987">
        <w:rPr>
          <w:sz w:val="15"/>
          <w:szCs w:val="15"/>
          <w:lang w:val="en-GB"/>
        </w:rPr>
        <w:t xml:space="preserve">s. </w:t>
      </w:r>
      <w:r w:rsidR="00D119D2">
        <w:rPr>
          <w:sz w:val="15"/>
          <w:szCs w:val="15"/>
          <w:lang w:val="en-GB"/>
        </w:rPr>
        <w:t>Daily fine</w:t>
      </w:r>
      <w:r w:rsidRPr="00110987">
        <w:rPr>
          <w:sz w:val="15"/>
          <w:szCs w:val="15"/>
          <w:lang w:val="en-GB"/>
        </w:rPr>
        <w:t>s will start to accrue automatically in the event of overdue delivery.</w:t>
      </w:r>
      <w:r w:rsidR="007F4867" w:rsidRPr="00110987">
        <w:rPr>
          <w:sz w:val="15"/>
          <w:szCs w:val="15"/>
          <w:lang w:val="en-GB"/>
        </w:rPr>
        <w:t xml:space="preserve"> </w:t>
      </w:r>
    </w:p>
    <w:p w14:paraId="23588151" w14:textId="77777777" w:rsidR="007F4867" w:rsidRPr="00E26EFE" w:rsidRDefault="00D119D2" w:rsidP="007F4867">
      <w:pPr>
        <w:pStyle w:val="ListParagraph"/>
        <w:numPr>
          <w:ilvl w:val="2"/>
          <w:numId w:val="3"/>
        </w:numPr>
        <w:rPr>
          <w:sz w:val="15"/>
          <w:szCs w:val="15"/>
          <w:lang w:val="en-GB"/>
        </w:rPr>
      </w:pPr>
      <w:r>
        <w:rPr>
          <w:sz w:val="15"/>
          <w:szCs w:val="15"/>
          <w:lang w:val="en-GB"/>
        </w:rPr>
        <w:t>Daily fine</w:t>
      </w:r>
      <w:r w:rsidR="00110987" w:rsidRPr="00110987">
        <w:rPr>
          <w:sz w:val="15"/>
          <w:szCs w:val="15"/>
          <w:lang w:val="en-GB"/>
        </w:rPr>
        <w:t>s constitute 1</w:t>
      </w:r>
      <w:r w:rsidR="00E35A98">
        <w:rPr>
          <w:sz w:val="15"/>
          <w:szCs w:val="15"/>
          <w:lang w:val="en-GB"/>
        </w:rPr>
        <w:t xml:space="preserve"> </w:t>
      </w:r>
      <w:r w:rsidR="00110987" w:rsidRPr="00110987">
        <w:rPr>
          <w:sz w:val="15"/>
          <w:szCs w:val="15"/>
          <w:lang w:val="en-GB"/>
        </w:rPr>
        <w:t xml:space="preserve">% of the compensation excl. VAT for the part of the delivery that is affected by the delay per work day, limited to 20 </w:t>
      </w:r>
      <w:r w:rsidR="00E35A98">
        <w:rPr>
          <w:sz w:val="15"/>
          <w:szCs w:val="15"/>
          <w:lang w:val="en-GB"/>
        </w:rPr>
        <w:t>(</w:t>
      </w:r>
      <w:r w:rsidR="00110987" w:rsidRPr="00110987">
        <w:rPr>
          <w:sz w:val="15"/>
          <w:szCs w:val="15"/>
          <w:lang w:val="en-GB"/>
        </w:rPr>
        <w:t>twenty</w:t>
      </w:r>
      <w:r w:rsidR="00E35A98">
        <w:rPr>
          <w:sz w:val="15"/>
          <w:szCs w:val="15"/>
          <w:lang w:val="en-GB"/>
        </w:rPr>
        <w:t xml:space="preserve">) </w:t>
      </w:r>
      <w:r w:rsidR="00110987" w:rsidRPr="00110987">
        <w:rPr>
          <w:sz w:val="15"/>
          <w:szCs w:val="15"/>
          <w:lang w:val="en-GB"/>
        </w:rPr>
        <w:t xml:space="preserve">work days. The </w:t>
      </w:r>
      <w:r>
        <w:rPr>
          <w:sz w:val="15"/>
          <w:szCs w:val="15"/>
          <w:lang w:val="en-GB"/>
        </w:rPr>
        <w:t>daily fine</w:t>
      </w:r>
      <w:r w:rsidR="00110987" w:rsidRPr="00110987">
        <w:rPr>
          <w:sz w:val="15"/>
          <w:szCs w:val="15"/>
          <w:lang w:val="en-GB"/>
        </w:rPr>
        <w:t xml:space="preserve"> constitutes in any </w:t>
      </w:r>
      <w:r w:rsidR="00E35A98">
        <w:rPr>
          <w:sz w:val="15"/>
          <w:szCs w:val="15"/>
          <w:lang w:val="en-GB"/>
        </w:rPr>
        <w:t>event</w:t>
      </w:r>
      <w:r w:rsidR="00110987" w:rsidRPr="00110987">
        <w:rPr>
          <w:sz w:val="15"/>
          <w:szCs w:val="15"/>
          <w:lang w:val="en-GB"/>
        </w:rPr>
        <w:t xml:space="preserve"> a minimum of NOK 1000 per day.</w:t>
      </w:r>
    </w:p>
    <w:p w14:paraId="1565C031" w14:textId="77777777" w:rsidR="00110987" w:rsidRDefault="00110987" w:rsidP="00110987">
      <w:pPr>
        <w:pStyle w:val="ListParagraph"/>
        <w:numPr>
          <w:ilvl w:val="2"/>
          <w:numId w:val="3"/>
        </w:numPr>
        <w:rPr>
          <w:sz w:val="15"/>
          <w:szCs w:val="15"/>
          <w:lang w:val="en-GB"/>
        </w:rPr>
      </w:pPr>
      <w:r w:rsidRPr="00110987">
        <w:rPr>
          <w:sz w:val="15"/>
          <w:szCs w:val="15"/>
          <w:lang w:val="en-GB"/>
        </w:rPr>
        <w:t xml:space="preserve">The Buyer cannot </w:t>
      </w:r>
      <w:r w:rsidR="00D34BE0">
        <w:rPr>
          <w:sz w:val="15"/>
          <w:szCs w:val="15"/>
          <w:lang w:val="en-GB"/>
        </w:rPr>
        <w:t>discharge</w:t>
      </w:r>
      <w:r w:rsidR="00D34BE0" w:rsidRPr="00110987">
        <w:rPr>
          <w:sz w:val="15"/>
          <w:szCs w:val="15"/>
          <w:lang w:val="en-GB"/>
        </w:rPr>
        <w:t xml:space="preserve"> </w:t>
      </w:r>
      <w:r w:rsidRPr="00110987">
        <w:rPr>
          <w:sz w:val="15"/>
          <w:szCs w:val="15"/>
          <w:lang w:val="en-GB"/>
        </w:rPr>
        <w:t xml:space="preserve">the Contract while a </w:t>
      </w:r>
      <w:r w:rsidR="00D119D2">
        <w:rPr>
          <w:sz w:val="15"/>
          <w:szCs w:val="15"/>
          <w:lang w:val="en-GB"/>
        </w:rPr>
        <w:t>daily fine</w:t>
      </w:r>
      <w:r w:rsidRPr="00110987">
        <w:rPr>
          <w:sz w:val="15"/>
          <w:szCs w:val="15"/>
          <w:lang w:val="en-GB"/>
        </w:rPr>
        <w:t xml:space="preserve"> is running. This does not apply if the Supplier or someone </w:t>
      </w:r>
      <w:r w:rsidR="00E35A98">
        <w:rPr>
          <w:sz w:val="15"/>
          <w:szCs w:val="15"/>
          <w:lang w:val="en-GB"/>
        </w:rPr>
        <w:t>it</w:t>
      </w:r>
      <w:r w:rsidRPr="00110987">
        <w:rPr>
          <w:sz w:val="15"/>
          <w:szCs w:val="15"/>
          <w:lang w:val="en-GB"/>
        </w:rPr>
        <w:t xml:space="preserve"> is liable for has shown gross negligence or otherwise behaved contrary to integrity and good faith.</w:t>
      </w:r>
      <w:r w:rsidR="007F4867" w:rsidRPr="00E26EFE">
        <w:rPr>
          <w:sz w:val="15"/>
          <w:szCs w:val="15"/>
          <w:lang w:val="en-GB"/>
        </w:rPr>
        <w:t xml:space="preserve"> </w:t>
      </w:r>
    </w:p>
    <w:p w14:paraId="7B8AE161" w14:textId="77777777" w:rsidR="007F4867" w:rsidRPr="00110987" w:rsidRDefault="00110987" w:rsidP="00110987">
      <w:pPr>
        <w:pStyle w:val="ListParagraph"/>
        <w:numPr>
          <w:ilvl w:val="2"/>
          <w:numId w:val="3"/>
        </w:numPr>
        <w:rPr>
          <w:sz w:val="15"/>
          <w:szCs w:val="15"/>
          <w:lang w:val="en-GB"/>
        </w:rPr>
      </w:pPr>
      <w:r w:rsidRPr="00110987">
        <w:rPr>
          <w:sz w:val="15"/>
          <w:szCs w:val="15"/>
          <w:lang w:val="en-GB"/>
        </w:rPr>
        <w:t xml:space="preserve">If the </w:t>
      </w:r>
      <w:r w:rsidR="00D119D2">
        <w:rPr>
          <w:sz w:val="15"/>
          <w:szCs w:val="15"/>
          <w:lang w:val="en-GB"/>
        </w:rPr>
        <w:t>daily fine</w:t>
      </w:r>
      <w:r w:rsidRPr="00110987">
        <w:rPr>
          <w:sz w:val="15"/>
          <w:szCs w:val="15"/>
          <w:lang w:val="en-GB"/>
        </w:rPr>
        <w:t xml:space="preserve"> does not cover the Buyer’s documented direct losses incurred by the delay, the Buyer </w:t>
      </w:r>
      <w:r w:rsidR="00E35A98">
        <w:rPr>
          <w:sz w:val="15"/>
          <w:szCs w:val="15"/>
          <w:lang w:val="en-GB"/>
        </w:rPr>
        <w:t>may</w:t>
      </w:r>
      <w:r w:rsidRPr="00110987">
        <w:rPr>
          <w:sz w:val="15"/>
          <w:szCs w:val="15"/>
          <w:lang w:val="en-GB"/>
        </w:rPr>
        <w:t xml:space="preserve"> claim </w:t>
      </w:r>
      <w:r w:rsidR="00D34BE0">
        <w:rPr>
          <w:sz w:val="15"/>
          <w:szCs w:val="15"/>
          <w:lang w:val="en-GB"/>
        </w:rPr>
        <w:t>damages</w:t>
      </w:r>
      <w:r w:rsidR="00D34BE0" w:rsidRPr="00110987">
        <w:rPr>
          <w:sz w:val="15"/>
          <w:szCs w:val="15"/>
          <w:lang w:val="en-GB"/>
        </w:rPr>
        <w:t xml:space="preserve"> </w:t>
      </w:r>
      <w:r w:rsidRPr="00110987">
        <w:rPr>
          <w:sz w:val="15"/>
          <w:szCs w:val="15"/>
          <w:lang w:val="en-GB"/>
        </w:rPr>
        <w:t>for the excess amount.</w:t>
      </w:r>
    </w:p>
    <w:p w14:paraId="19F52E51" w14:textId="77777777" w:rsidR="00297F85" w:rsidRPr="00E26EFE" w:rsidRDefault="00297F85" w:rsidP="007F4867">
      <w:pPr>
        <w:rPr>
          <w:sz w:val="15"/>
          <w:szCs w:val="15"/>
          <w:lang w:val="en-GB"/>
        </w:rPr>
      </w:pPr>
    </w:p>
    <w:p w14:paraId="6DFE9870" w14:textId="77777777" w:rsidR="00A72427" w:rsidRDefault="00A72427" w:rsidP="007F4867">
      <w:pPr>
        <w:pStyle w:val="ListParagraph"/>
        <w:numPr>
          <w:ilvl w:val="1"/>
          <w:numId w:val="3"/>
        </w:numPr>
        <w:rPr>
          <w:sz w:val="15"/>
          <w:szCs w:val="15"/>
          <w:lang w:val="en-GB"/>
        </w:rPr>
      </w:pPr>
      <w:r>
        <w:rPr>
          <w:sz w:val="15"/>
          <w:szCs w:val="15"/>
          <w:lang w:val="en-GB"/>
        </w:rPr>
        <w:t xml:space="preserve">Substitute purchase at </w:t>
      </w:r>
      <w:r w:rsidR="00D34BE0">
        <w:rPr>
          <w:sz w:val="15"/>
          <w:szCs w:val="15"/>
          <w:lang w:val="en-GB"/>
        </w:rPr>
        <w:t>discharge</w:t>
      </w:r>
    </w:p>
    <w:p w14:paraId="5B2AF7AC" w14:textId="77777777" w:rsidR="007F4867" w:rsidRPr="00E26EFE" w:rsidRDefault="00A72427" w:rsidP="00A72427">
      <w:pPr>
        <w:pStyle w:val="ListParagraph"/>
        <w:ind w:left="360"/>
        <w:rPr>
          <w:sz w:val="15"/>
          <w:szCs w:val="15"/>
          <w:lang w:val="en-GB"/>
        </w:rPr>
      </w:pPr>
      <w:r w:rsidRPr="00A72427">
        <w:rPr>
          <w:sz w:val="15"/>
          <w:szCs w:val="15"/>
          <w:lang w:val="en-GB"/>
        </w:rPr>
        <w:t xml:space="preserve">At </w:t>
      </w:r>
      <w:r w:rsidR="00D34BE0">
        <w:rPr>
          <w:sz w:val="15"/>
          <w:szCs w:val="15"/>
          <w:lang w:val="en-GB"/>
        </w:rPr>
        <w:t>discharge</w:t>
      </w:r>
      <w:r w:rsidRPr="00A72427">
        <w:rPr>
          <w:sz w:val="15"/>
          <w:szCs w:val="15"/>
          <w:lang w:val="en-GB"/>
        </w:rPr>
        <w:t xml:space="preserve">, the Buyer has the right to conduct a substitute purchase in a reasonable manner and within a reasonable time after </w:t>
      </w:r>
      <w:r w:rsidR="00B95877">
        <w:rPr>
          <w:sz w:val="15"/>
          <w:szCs w:val="15"/>
          <w:lang w:val="en-GB"/>
        </w:rPr>
        <w:t>the discharge</w:t>
      </w:r>
      <w:r w:rsidRPr="00A72427">
        <w:rPr>
          <w:sz w:val="15"/>
          <w:szCs w:val="15"/>
          <w:lang w:val="en-GB"/>
        </w:rPr>
        <w:t xml:space="preserve">. In the event of a claim for </w:t>
      </w:r>
      <w:r w:rsidR="00B95877">
        <w:rPr>
          <w:sz w:val="15"/>
          <w:szCs w:val="15"/>
          <w:lang w:val="en-GB"/>
        </w:rPr>
        <w:t>damages</w:t>
      </w:r>
      <w:r w:rsidRPr="00A72427">
        <w:rPr>
          <w:sz w:val="15"/>
          <w:szCs w:val="15"/>
          <w:lang w:val="en-GB"/>
        </w:rPr>
        <w:t xml:space="preserve">, the Buyer is entitled to </w:t>
      </w:r>
      <w:r w:rsidR="00B95877">
        <w:rPr>
          <w:sz w:val="15"/>
          <w:szCs w:val="15"/>
          <w:lang w:val="en-GB"/>
        </w:rPr>
        <w:t>damages</w:t>
      </w:r>
      <w:r w:rsidR="00B95877" w:rsidRPr="00A72427">
        <w:rPr>
          <w:sz w:val="15"/>
          <w:szCs w:val="15"/>
          <w:lang w:val="en-GB"/>
        </w:rPr>
        <w:t xml:space="preserve"> </w:t>
      </w:r>
      <w:r w:rsidRPr="00A72427">
        <w:rPr>
          <w:sz w:val="15"/>
          <w:szCs w:val="15"/>
          <w:lang w:val="en-GB"/>
        </w:rPr>
        <w:t xml:space="preserve">for the difference between the </w:t>
      </w:r>
      <w:r>
        <w:rPr>
          <w:sz w:val="15"/>
          <w:szCs w:val="15"/>
          <w:lang w:val="en-GB"/>
        </w:rPr>
        <w:t xml:space="preserve">agreed </w:t>
      </w:r>
      <w:r w:rsidRPr="00A72427">
        <w:rPr>
          <w:sz w:val="15"/>
          <w:szCs w:val="15"/>
          <w:lang w:val="en-GB"/>
        </w:rPr>
        <w:t xml:space="preserve">price and the substitute transaction, in addition to other </w:t>
      </w:r>
      <w:r w:rsidR="00B95877">
        <w:rPr>
          <w:sz w:val="15"/>
          <w:szCs w:val="15"/>
          <w:lang w:val="en-GB"/>
        </w:rPr>
        <w:t>damages</w:t>
      </w:r>
      <w:r w:rsidR="00B95877" w:rsidRPr="00A72427">
        <w:rPr>
          <w:sz w:val="15"/>
          <w:szCs w:val="15"/>
          <w:lang w:val="en-GB"/>
        </w:rPr>
        <w:t xml:space="preserve"> </w:t>
      </w:r>
      <w:r w:rsidRPr="00A72427">
        <w:rPr>
          <w:sz w:val="15"/>
          <w:szCs w:val="15"/>
          <w:lang w:val="en-GB"/>
        </w:rPr>
        <w:t>pursuant to this Contract.</w:t>
      </w:r>
    </w:p>
    <w:p w14:paraId="1A6C6C69" w14:textId="77777777" w:rsidR="007F4867" w:rsidRPr="00E26EFE" w:rsidRDefault="007F4867" w:rsidP="007F4867">
      <w:pPr>
        <w:rPr>
          <w:sz w:val="15"/>
          <w:szCs w:val="15"/>
          <w:lang w:val="en-GB"/>
        </w:rPr>
      </w:pPr>
    </w:p>
    <w:p w14:paraId="4C87B356" w14:textId="77777777" w:rsidR="007F4867" w:rsidRPr="00E26EFE" w:rsidRDefault="00FC7E27" w:rsidP="007F4867">
      <w:pPr>
        <w:pStyle w:val="ListParagraph"/>
        <w:numPr>
          <w:ilvl w:val="1"/>
          <w:numId w:val="3"/>
        </w:numPr>
        <w:rPr>
          <w:sz w:val="15"/>
          <w:szCs w:val="15"/>
          <w:lang w:val="en-GB"/>
        </w:rPr>
      </w:pPr>
      <w:r>
        <w:rPr>
          <w:sz w:val="15"/>
          <w:szCs w:val="15"/>
          <w:lang w:val="en-GB"/>
        </w:rPr>
        <w:lastRenderedPageBreak/>
        <w:t>Other remedies</w:t>
      </w:r>
    </w:p>
    <w:p w14:paraId="0CF7D71E" w14:textId="77777777" w:rsidR="007F4867" w:rsidRPr="00E26EFE" w:rsidRDefault="00FC7E27" w:rsidP="007F4867">
      <w:pPr>
        <w:pStyle w:val="ListParagraph"/>
        <w:ind w:left="360"/>
        <w:rPr>
          <w:color w:val="000000"/>
          <w:sz w:val="15"/>
          <w:szCs w:val="15"/>
          <w:lang w:val="en-GB"/>
        </w:rPr>
      </w:pPr>
      <w:r>
        <w:rPr>
          <w:sz w:val="15"/>
          <w:szCs w:val="15"/>
          <w:lang w:val="en-GB"/>
        </w:rPr>
        <w:t xml:space="preserve">Other remedies follow from </w:t>
      </w:r>
      <w:r>
        <w:rPr>
          <w:color w:val="000000"/>
          <w:sz w:val="15"/>
          <w:szCs w:val="15"/>
          <w:lang w:val="en-GB"/>
        </w:rPr>
        <w:t xml:space="preserve">the </w:t>
      </w:r>
      <w:r w:rsidRPr="00B51B13">
        <w:rPr>
          <w:color w:val="000000"/>
          <w:sz w:val="15"/>
          <w:szCs w:val="15"/>
          <w:lang w:val="en-GB"/>
        </w:rPr>
        <w:t>Act of 13 May 1988 no. 27 on The Sale of Goods</w:t>
      </w:r>
      <w:r w:rsidRPr="00E26EFE">
        <w:rPr>
          <w:color w:val="000000"/>
          <w:sz w:val="15"/>
          <w:szCs w:val="15"/>
          <w:lang w:val="en-GB"/>
        </w:rPr>
        <w:t xml:space="preserve"> </w:t>
      </w:r>
      <w:r>
        <w:rPr>
          <w:color w:val="000000"/>
          <w:sz w:val="15"/>
          <w:szCs w:val="15"/>
          <w:lang w:val="en-GB"/>
        </w:rPr>
        <w:t>(“kjøpsloven”)</w:t>
      </w:r>
      <w:r w:rsidR="007F4867" w:rsidRPr="00E26EFE">
        <w:rPr>
          <w:color w:val="000000"/>
          <w:sz w:val="15"/>
          <w:szCs w:val="15"/>
          <w:lang w:val="en-GB"/>
        </w:rPr>
        <w:t>.</w:t>
      </w:r>
    </w:p>
    <w:p w14:paraId="1B044A74" w14:textId="77777777" w:rsidR="007F4867" w:rsidRPr="00E26EFE" w:rsidRDefault="007F4867" w:rsidP="007F4867">
      <w:pPr>
        <w:rPr>
          <w:sz w:val="15"/>
          <w:szCs w:val="15"/>
          <w:lang w:val="en-GB"/>
        </w:rPr>
      </w:pPr>
    </w:p>
    <w:p w14:paraId="0EA91298" w14:textId="77777777" w:rsidR="007F4867" w:rsidRPr="00E26EFE" w:rsidRDefault="00B51B13" w:rsidP="007F4867">
      <w:pPr>
        <w:pStyle w:val="ListParagraph"/>
        <w:numPr>
          <w:ilvl w:val="0"/>
          <w:numId w:val="3"/>
        </w:numPr>
        <w:rPr>
          <w:b/>
          <w:sz w:val="15"/>
          <w:szCs w:val="15"/>
          <w:lang w:val="en-GB"/>
        </w:rPr>
      </w:pPr>
      <w:r>
        <w:rPr>
          <w:b/>
          <w:sz w:val="15"/>
          <w:szCs w:val="15"/>
          <w:lang w:val="en-GB"/>
        </w:rPr>
        <w:t>Buyer</w:t>
      </w:r>
      <w:r w:rsidR="00FC7E27">
        <w:rPr>
          <w:b/>
          <w:sz w:val="15"/>
          <w:szCs w:val="15"/>
          <w:lang w:val="en-GB"/>
        </w:rPr>
        <w:t>’s contractual obligations</w:t>
      </w:r>
    </w:p>
    <w:p w14:paraId="073B0B84" w14:textId="77777777" w:rsidR="007F4867" w:rsidRPr="00E26EFE" w:rsidRDefault="007F4867" w:rsidP="007F4867">
      <w:pPr>
        <w:rPr>
          <w:sz w:val="15"/>
          <w:szCs w:val="15"/>
          <w:lang w:val="en-GB"/>
        </w:rPr>
      </w:pPr>
    </w:p>
    <w:p w14:paraId="7F358690" w14:textId="77777777" w:rsidR="007F4867" w:rsidRPr="00E26EFE" w:rsidRDefault="00FC7E27" w:rsidP="007F4867">
      <w:pPr>
        <w:pStyle w:val="ListParagraph"/>
        <w:numPr>
          <w:ilvl w:val="1"/>
          <w:numId w:val="3"/>
        </w:numPr>
        <w:rPr>
          <w:sz w:val="15"/>
          <w:szCs w:val="15"/>
          <w:lang w:val="en-GB"/>
        </w:rPr>
      </w:pPr>
      <w:r>
        <w:rPr>
          <w:sz w:val="15"/>
          <w:szCs w:val="15"/>
          <w:lang w:val="en-GB"/>
        </w:rPr>
        <w:t>General obligations</w:t>
      </w:r>
    </w:p>
    <w:p w14:paraId="43784AAF" w14:textId="77777777" w:rsidR="00DC0899" w:rsidRPr="00DC0899" w:rsidRDefault="00DC0899" w:rsidP="00DC0899">
      <w:pPr>
        <w:pStyle w:val="ListParagraph"/>
        <w:ind w:left="360"/>
        <w:rPr>
          <w:sz w:val="15"/>
          <w:szCs w:val="15"/>
          <w:lang w:val="en-GB"/>
        </w:rPr>
      </w:pPr>
      <w:r w:rsidRPr="00DC0899">
        <w:rPr>
          <w:sz w:val="15"/>
          <w:szCs w:val="15"/>
          <w:lang w:val="en-GB"/>
        </w:rPr>
        <w:t>The Buyer shall:</w:t>
      </w:r>
    </w:p>
    <w:p w14:paraId="78D5E586" w14:textId="77777777" w:rsidR="00DC0899" w:rsidRPr="00DC0899" w:rsidRDefault="00DC0899" w:rsidP="00DC0899">
      <w:pPr>
        <w:pStyle w:val="ListParagraph"/>
        <w:numPr>
          <w:ilvl w:val="0"/>
          <w:numId w:val="9"/>
        </w:numPr>
        <w:rPr>
          <w:sz w:val="15"/>
          <w:szCs w:val="15"/>
          <w:lang w:val="en-GB"/>
        </w:rPr>
      </w:pPr>
      <w:r w:rsidRPr="00DC0899">
        <w:rPr>
          <w:sz w:val="15"/>
          <w:szCs w:val="15"/>
          <w:lang w:val="en-GB"/>
        </w:rPr>
        <w:t>Pa</w:t>
      </w:r>
      <w:r>
        <w:rPr>
          <w:sz w:val="15"/>
          <w:szCs w:val="15"/>
          <w:lang w:val="en-GB"/>
        </w:rPr>
        <w:t>y the agreed price</w:t>
      </w:r>
      <w:r w:rsidRPr="00DC0899">
        <w:rPr>
          <w:sz w:val="15"/>
          <w:szCs w:val="15"/>
          <w:lang w:val="en-GB"/>
        </w:rPr>
        <w:t xml:space="preserve">; </w:t>
      </w:r>
    </w:p>
    <w:p w14:paraId="40D35099" w14:textId="77777777" w:rsidR="00DC0899" w:rsidRPr="00DC0899" w:rsidRDefault="00DC0899" w:rsidP="00DC0899">
      <w:pPr>
        <w:pStyle w:val="ListParagraph"/>
        <w:numPr>
          <w:ilvl w:val="0"/>
          <w:numId w:val="9"/>
        </w:numPr>
        <w:rPr>
          <w:sz w:val="15"/>
          <w:szCs w:val="15"/>
          <w:lang w:val="en-GB"/>
        </w:rPr>
      </w:pPr>
      <w:r w:rsidRPr="00DC0899">
        <w:rPr>
          <w:sz w:val="15"/>
          <w:szCs w:val="15"/>
          <w:lang w:val="en-GB"/>
        </w:rPr>
        <w:t>Contribute to the Supplier’s performance and delivery; and</w:t>
      </w:r>
    </w:p>
    <w:p w14:paraId="05C7CE49" w14:textId="77777777" w:rsidR="00DC0899" w:rsidRPr="00DC0899" w:rsidRDefault="00DC0899" w:rsidP="00DC0899">
      <w:pPr>
        <w:pStyle w:val="ListParagraph"/>
        <w:numPr>
          <w:ilvl w:val="0"/>
          <w:numId w:val="9"/>
        </w:numPr>
        <w:rPr>
          <w:sz w:val="15"/>
          <w:szCs w:val="15"/>
          <w:lang w:val="en-GB"/>
        </w:rPr>
      </w:pPr>
      <w:r w:rsidRPr="00DC0899">
        <w:rPr>
          <w:sz w:val="15"/>
          <w:szCs w:val="15"/>
          <w:lang w:val="en-GB"/>
        </w:rPr>
        <w:t xml:space="preserve">Be responsible for clarity </w:t>
      </w:r>
      <w:r w:rsidR="00B95877">
        <w:rPr>
          <w:sz w:val="15"/>
          <w:szCs w:val="15"/>
          <w:lang w:val="en-GB"/>
        </w:rPr>
        <w:t>towards</w:t>
      </w:r>
      <w:r w:rsidRPr="00DC0899">
        <w:rPr>
          <w:sz w:val="15"/>
          <w:szCs w:val="15"/>
          <w:lang w:val="en-GB"/>
        </w:rPr>
        <w:t xml:space="preserve"> the Supplier with </w:t>
      </w:r>
      <w:r w:rsidR="00B95877">
        <w:rPr>
          <w:sz w:val="15"/>
          <w:szCs w:val="15"/>
          <w:lang w:val="en-GB"/>
        </w:rPr>
        <w:t>regards</w:t>
      </w:r>
      <w:r w:rsidR="00B95877" w:rsidRPr="00DC0899">
        <w:rPr>
          <w:sz w:val="15"/>
          <w:szCs w:val="15"/>
          <w:lang w:val="en-GB"/>
        </w:rPr>
        <w:t xml:space="preserve"> </w:t>
      </w:r>
      <w:r w:rsidRPr="00DC0899">
        <w:rPr>
          <w:sz w:val="15"/>
          <w:szCs w:val="15"/>
          <w:lang w:val="en-GB"/>
        </w:rPr>
        <w:t>to the purpose of the purchase and the Buyer’s requirements and needs.</w:t>
      </w:r>
    </w:p>
    <w:p w14:paraId="5D416BAF" w14:textId="77777777" w:rsidR="007F4867" w:rsidRPr="00E26EFE" w:rsidRDefault="007F4867" w:rsidP="007F4867">
      <w:pPr>
        <w:rPr>
          <w:color w:val="000000"/>
          <w:sz w:val="15"/>
          <w:szCs w:val="15"/>
          <w:lang w:val="en-GB"/>
        </w:rPr>
      </w:pPr>
    </w:p>
    <w:p w14:paraId="31CCF603" w14:textId="77777777" w:rsidR="007F4867" w:rsidRPr="00E26EFE" w:rsidRDefault="00DC0899" w:rsidP="007F4867">
      <w:pPr>
        <w:pStyle w:val="ListParagraph"/>
        <w:numPr>
          <w:ilvl w:val="1"/>
          <w:numId w:val="3"/>
        </w:numPr>
        <w:rPr>
          <w:color w:val="000000"/>
          <w:sz w:val="15"/>
          <w:szCs w:val="15"/>
          <w:lang w:val="en-GB"/>
        </w:rPr>
      </w:pPr>
      <w:r>
        <w:rPr>
          <w:color w:val="000000"/>
          <w:sz w:val="15"/>
          <w:szCs w:val="15"/>
          <w:lang w:val="en-GB"/>
        </w:rPr>
        <w:t>Examination obligations</w:t>
      </w:r>
    </w:p>
    <w:p w14:paraId="1F0697F9" w14:textId="77777777" w:rsidR="007F4867" w:rsidRPr="00E26EFE" w:rsidRDefault="00DC0899" w:rsidP="007F4867">
      <w:pPr>
        <w:pStyle w:val="ListParagraph"/>
        <w:ind w:left="360"/>
        <w:rPr>
          <w:color w:val="000000"/>
          <w:sz w:val="15"/>
          <w:szCs w:val="15"/>
          <w:lang w:val="en-GB"/>
        </w:rPr>
      </w:pPr>
      <w:r w:rsidRPr="00DC0899">
        <w:rPr>
          <w:sz w:val="15"/>
          <w:szCs w:val="15"/>
          <w:lang w:val="en-GB"/>
        </w:rPr>
        <w:t xml:space="preserve">The Buyer undertakes as soon as possible under the conditions after delivery to examine the </w:t>
      </w:r>
      <w:r w:rsidR="00B95877">
        <w:rPr>
          <w:sz w:val="15"/>
          <w:szCs w:val="15"/>
          <w:lang w:val="en-GB"/>
        </w:rPr>
        <w:t>Goods</w:t>
      </w:r>
      <w:r w:rsidRPr="00DC0899">
        <w:rPr>
          <w:sz w:val="15"/>
          <w:szCs w:val="15"/>
          <w:lang w:val="en-GB"/>
        </w:rPr>
        <w:t xml:space="preserve"> in accordance with good practice.</w:t>
      </w:r>
    </w:p>
    <w:p w14:paraId="5B00FEDA" w14:textId="77777777" w:rsidR="007F4867" w:rsidRPr="00E26EFE" w:rsidRDefault="007F4867" w:rsidP="007F4867">
      <w:pPr>
        <w:rPr>
          <w:sz w:val="15"/>
          <w:szCs w:val="15"/>
          <w:lang w:val="en-GB"/>
        </w:rPr>
      </w:pPr>
    </w:p>
    <w:p w14:paraId="503DD167" w14:textId="77777777" w:rsidR="007F4867" w:rsidRPr="00E26EFE" w:rsidRDefault="00DC0899" w:rsidP="007F4867">
      <w:pPr>
        <w:pStyle w:val="ListParagraph"/>
        <w:numPr>
          <w:ilvl w:val="1"/>
          <w:numId w:val="3"/>
        </w:numPr>
        <w:rPr>
          <w:sz w:val="15"/>
          <w:szCs w:val="15"/>
          <w:lang w:val="en-GB"/>
        </w:rPr>
      </w:pPr>
      <w:r>
        <w:rPr>
          <w:sz w:val="15"/>
          <w:szCs w:val="15"/>
          <w:lang w:val="en-GB"/>
        </w:rPr>
        <w:t>Notification obligation</w:t>
      </w:r>
    </w:p>
    <w:p w14:paraId="6E973EF2" w14:textId="77777777" w:rsidR="007F4867" w:rsidRPr="00E26EFE" w:rsidRDefault="00DC0899" w:rsidP="007F4867">
      <w:pPr>
        <w:pStyle w:val="ListParagraph"/>
        <w:ind w:left="360"/>
        <w:rPr>
          <w:sz w:val="15"/>
          <w:szCs w:val="15"/>
          <w:lang w:val="en-GB"/>
        </w:rPr>
      </w:pPr>
      <w:r w:rsidRPr="00DC0899">
        <w:rPr>
          <w:sz w:val="15"/>
          <w:szCs w:val="15"/>
          <w:lang w:val="en-GB"/>
        </w:rPr>
        <w:t xml:space="preserve">If the Buyer is prevented in meeting </w:t>
      </w:r>
      <w:r w:rsidR="00D119D2">
        <w:rPr>
          <w:sz w:val="15"/>
          <w:szCs w:val="15"/>
          <w:lang w:val="en-GB"/>
        </w:rPr>
        <w:t>its</w:t>
      </w:r>
      <w:r w:rsidRPr="00DC0899">
        <w:rPr>
          <w:sz w:val="15"/>
          <w:szCs w:val="15"/>
          <w:lang w:val="en-GB"/>
        </w:rPr>
        <w:t xml:space="preserve"> obligations at the correct time, </w:t>
      </w:r>
      <w:r w:rsidR="00E35A98">
        <w:rPr>
          <w:sz w:val="15"/>
          <w:szCs w:val="15"/>
          <w:lang w:val="en-GB"/>
        </w:rPr>
        <w:t>it</w:t>
      </w:r>
      <w:r w:rsidRPr="00DC0899">
        <w:rPr>
          <w:sz w:val="15"/>
          <w:szCs w:val="15"/>
          <w:lang w:val="en-GB"/>
        </w:rPr>
        <w:t xml:space="preserve"> shall without undue delay notify the Supplier of the impediment and its potential effect on fulfilling the Contract. The Buyer shall be able to document when and how such notification was given.</w:t>
      </w:r>
    </w:p>
    <w:p w14:paraId="3B56C4A6" w14:textId="77777777" w:rsidR="007F4867" w:rsidRPr="00E26EFE" w:rsidRDefault="007F4867" w:rsidP="007F4867">
      <w:pPr>
        <w:rPr>
          <w:sz w:val="15"/>
          <w:szCs w:val="15"/>
          <w:lang w:val="en-GB"/>
        </w:rPr>
      </w:pPr>
    </w:p>
    <w:p w14:paraId="0AC2DC04" w14:textId="77777777" w:rsidR="007F4867" w:rsidRPr="00E26EFE" w:rsidRDefault="00B51B13" w:rsidP="007F4867">
      <w:pPr>
        <w:pStyle w:val="ListParagraph"/>
        <w:numPr>
          <w:ilvl w:val="0"/>
          <w:numId w:val="3"/>
        </w:numPr>
        <w:rPr>
          <w:b/>
          <w:sz w:val="15"/>
          <w:szCs w:val="15"/>
          <w:lang w:val="en-GB"/>
        </w:rPr>
      </w:pPr>
      <w:r>
        <w:rPr>
          <w:b/>
          <w:sz w:val="15"/>
          <w:szCs w:val="15"/>
          <w:lang w:val="en-GB"/>
        </w:rPr>
        <w:t>Supplier</w:t>
      </w:r>
      <w:r w:rsidR="00DC0899">
        <w:rPr>
          <w:b/>
          <w:sz w:val="15"/>
          <w:szCs w:val="15"/>
          <w:lang w:val="en-GB"/>
        </w:rPr>
        <w:t>’s remedies for breach of contract</w:t>
      </w:r>
    </w:p>
    <w:p w14:paraId="707F3268" w14:textId="77777777" w:rsidR="007F4867" w:rsidRPr="00E26EFE" w:rsidRDefault="007F4867" w:rsidP="007F4867">
      <w:pPr>
        <w:rPr>
          <w:sz w:val="15"/>
          <w:szCs w:val="15"/>
          <w:lang w:val="en-GB"/>
        </w:rPr>
      </w:pPr>
    </w:p>
    <w:p w14:paraId="5ABDBF62" w14:textId="77777777" w:rsidR="007F4867" w:rsidRPr="00E26EFE" w:rsidRDefault="00DC0899" w:rsidP="007F4867">
      <w:pPr>
        <w:pStyle w:val="ListParagraph"/>
        <w:numPr>
          <w:ilvl w:val="1"/>
          <w:numId w:val="3"/>
        </w:numPr>
        <w:rPr>
          <w:sz w:val="15"/>
          <w:szCs w:val="15"/>
          <w:lang w:val="en-GB"/>
        </w:rPr>
      </w:pPr>
      <w:r>
        <w:rPr>
          <w:sz w:val="15"/>
          <w:szCs w:val="15"/>
          <w:lang w:val="en-GB"/>
        </w:rPr>
        <w:t>Breach of notification obligation</w:t>
      </w:r>
    </w:p>
    <w:p w14:paraId="3C63F954" w14:textId="77777777" w:rsidR="007F4867" w:rsidRPr="00E26EFE" w:rsidRDefault="00DC0899" w:rsidP="007F4867">
      <w:pPr>
        <w:pStyle w:val="ListParagraph"/>
        <w:ind w:left="360"/>
        <w:rPr>
          <w:sz w:val="15"/>
          <w:szCs w:val="15"/>
          <w:lang w:val="en-GB"/>
        </w:rPr>
      </w:pPr>
      <w:r w:rsidRPr="00110987">
        <w:rPr>
          <w:sz w:val="15"/>
          <w:szCs w:val="15"/>
          <w:lang w:val="en-GB"/>
        </w:rPr>
        <w:t xml:space="preserve">If the </w:t>
      </w:r>
      <w:r>
        <w:rPr>
          <w:sz w:val="15"/>
          <w:szCs w:val="15"/>
          <w:lang w:val="en-GB"/>
        </w:rPr>
        <w:t>Supplier</w:t>
      </w:r>
      <w:r w:rsidRPr="00110987">
        <w:rPr>
          <w:sz w:val="15"/>
          <w:szCs w:val="15"/>
          <w:lang w:val="en-GB"/>
        </w:rPr>
        <w:t xml:space="preserve"> does not receive notification as stipulated in </w:t>
      </w:r>
      <w:r w:rsidR="00D119D2">
        <w:rPr>
          <w:sz w:val="15"/>
          <w:szCs w:val="15"/>
          <w:lang w:val="en-GB"/>
        </w:rPr>
        <w:t>C</w:t>
      </w:r>
      <w:r w:rsidRPr="00110987">
        <w:rPr>
          <w:sz w:val="15"/>
          <w:szCs w:val="15"/>
          <w:lang w:val="en-GB"/>
        </w:rPr>
        <w:t xml:space="preserve">lause </w:t>
      </w:r>
      <w:r>
        <w:rPr>
          <w:sz w:val="15"/>
          <w:szCs w:val="15"/>
          <w:lang w:val="en-GB"/>
        </w:rPr>
        <w:t>6.3</w:t>
      </w:r>
      <w:r w:rsidRPr="00110987">
        <w:rPr>
          <w:sz w:val="15"/>
          <w:szCs w:val="15"/>
          <w:lang w:val="en-GB"/>
        </w:rPr>
        <w:t xml:space="preserve"> within a reasonable time after the </w:t>
      </w:r>
      <w:r w:rsidR="00B95877">
        <w:rPr>
          <w:sz w:val="15"/>
          <w:szCs w:val="15"/>
          <w:lang w:val="en-GB"/>
        </w:rPr>
        <w:t>Buyer</w:t>
      </w:r>
      <w:r w:rsidR="00B95877" w:rsidRPr="00110987">
        <w:rPr>
          <w:sz w:val="15"/>
          <w:szCs w:val="15"/>
          <w:lang w:val="en-GB"/>
        </w:rPr>
        <w:t xml:space="preserve"> </w:t>
      </w:r>
      <w:r w:rsidRPr="00110987">
        <w:rPr>
          <w:sz w:val="15"/>
          <w:szCs w:val="15"/>
          <w:lang w:val="en-GB"/>
        </w:rPr>
        <w:t xml:space="preserve">knew or should have known about the impediment, the </w:t>
      </w:r>
      <w:r w:rsidR="00B95877">
        <w:rPr>
          <w:sz w:val="15"/>
          <w:szCs w:val="15"/>
          <w:lang w:val="en-GB"/>
        </w:rPr>
        <w:t>Supplier</w:t>
      </w:r>
      <w:r w:rsidR="00B95877" w:rsidRPr="00110987">
        <w:rPr>
          <w:sz w:val="15"/>
          <w:szCs w:val="15"/>
          <w:lang w:val="en-GB"/>
        </w:rPr>
        <w:t xml:space="preserve"> </w:t>
      </w:r>
      <w:r w:rsidRPr="00110987">
        <w:rPr>
          <w:sz w:val="15"/>
          <w:szCs w:val="15"/>
          <w:lang w:val="en-GB"/>
        </w:rPr>
        <w:t xml:space="preserve">can demand </w:t>
      </w:r>
      <w:r w:rsidR="00B95877">
        <w:rPr>
          <w:sz w:val="15"/>
          <w:szCs w:val="15"/>
          <w:lang w:val="en-GB"/>
        </w:rPr>
        <w:t>damages</w:t>
      </w:r>
      <w:r w:rsidR="00B95877" w:rsidRPr="00110987">
        <w:rPr>
          <w:sz w:val="15"/>
          <w:szCs w:val="15"/>
          <w:lang w:val="en-GB"/>
        </w:rPr>
        <w:t xml:space="preserve"> </w:t>
      </w:r>
      <w:r w:rsidRPr="00110987">
        <w:rPr>
          <w:sz w:val="15"/>
          <w:szCs w:val="15"/>
          <w:lang w:val="en-GB"/>
        </w:rPr>
        <w:t xml:space="preserve">for loss that could have been avoided if </w:t>
      </w:r>
      <w:r w:rsidR="00E35A98">
        <w:rPr>
          <w:sz w:val="15"/>
          <w:szCs w:val="15"/>
          <w:lang w:val="en-GB"/>
        </w:rPr>
        <w:t>it</w:t>
      </w:r>
      <w:r w:rsidRPr="00110987">
        <w:rPr>
          <w:sz w:val="15"/>
          <w:szCs w:val="15"/>
          <w:lang w:val="en-GB"/>
        </w:rPr>
        <w:t xml:space="preserve"> had received notification within the time limit.</w:t>
      </w:r>
    </w:p>
    <w:p w14:paraId="6260E67A" w14:textId="77777777" w:rsidR="007F4867" w:rsidRPr="00E26EFE" w:rsidRDefault="007F4867" w:rsidP="007F4867">
      <w:pPr>
        <w:rPr>
          <w:sz w:val="15"/>
          <w:szCs w:val="15"/>
          <w:lang w:val="en-GB"/>
        </w:rPr>
      </w:pPr>
    </w:p>
    <w:p w14:paraId="3A76C3CB" w14:textId="77777777" w:rsidR="007F4867" w:rsidRPr="00E26EFE" w:rsidRDefault="00B51B13" w:rsidP="007F4867">
      <w:pPr>
        <w:pStyle w:val="ListParagraph"/>
        <w:numPr>
          <w:ilvl w:val="1"/>
          <w:numId w:val="3"/>
        </w:numPr>
        <w:rPr>
          <w:sz w:val="15"/>
          <w:szCs w:val="15"/>
          <w:lang w:val="en-GB"/>
        </w:rPr>
      </w:pPr>
      <w:r>
        <w:rPr>
          <w:sz w:val="15"/>
          <w:szCs w:val="15"/>
          <w:lang w:val="en-GB"/>
        </w:rPr>
        <w:t>Supplier</w:t>
      </w:r>
      <w:r w:rsidR="00DC0899">
        <w:rPr>
          <w:sz w:val="15"/>
          <w:szCs w:val="15"/>
          <w:lang w:val="en-GB"/>
        </w:rPr>
        <w:t>’s right to withhold</w:t>
      </w:r>
    </w:p>
    <w:p w14:paraId="794204AE" w14:textId="77777777" w:rsidR="007F4867" w:rsidRPr="00E26EFE" w:rsidRDefault="00DC0899" w:rsidP="007F4867">
      <w:pPr>
        <w:pStyle w:val="ListParagraph"/>
        <w:ind w:left="360"/>
        <w:rPr>
          <w:sz w:val="15"/>
          <w:szCs w:val="15"/>
          <w:lang w:val="en-GB"/>
        </w:rPr>
      </w:pPr>
      <w:r w:rsidRPr="00DC0899">
        <w:rPr>
          <w:sz w:val="15"/>
          <w:szCs w:val="15"/>
          <w:lang w:val="en-GB"/>
        </w:rPr>
        <w:t xml:space="preserve">The Supplier is not entitled to withhold performances as a consequence of the Buyer’s breach of contract. This does not apply if the breach is </w:t>
      </w:r>
      <w:r w:rsidR="00E35A98">
        <w:rPr>
          <w:sz w:val="15"/>
          <w:szCs w:val="15"/>
          <w:lang w:val="en-GB"/>
        </w:rPr>
        <w:t>material</w:t>
      </w:r>
      <w:r w:rsidRPr="00DC0899">
        <w:rPr>
          <w:sz w:val="15"/>
          <w:szCs w:val="15"/>
          <w:lang w:val="en-GB"/>
        </w:rPr>
        <w:t>.</w:t>
      </w:r>
    </w:p>
    <w:p w14:paraId="74BA816B" w14:textId="77777777" w:rsidR="007F4867" w:rsidRPr="00E26EFE" w:rsidRDefault="007F4867" w:rsidP="007F4867">
      <w:pPr>
        <w:rPr>
          <w:sz w:val="15"/>
          <w:szCs w:val="15"/>
          <w:lang w:val="en-GB"/>
        </w:rPr>
      </w:pPr>
    </w:p>
    <w:p w14:paraId="3203C99A" w14:textId="77777777" w:rsidR="00D13FBA" w:rsidRPr="00E26EFE" w:rsidRDefault="00D13FBA" w:rsidP="00D13FBA">
      <w:pPr>
        <w:pStyle w:val="ListParagraph"/>
        <w:numPr>
          <w:ilvl w:val="1"/>
          <w:numId w:val="3"/>
        </w:numPr>
        <w:rPr>
          <w:sz w:val="15"/>
          <w:szCs w:val="15"/>
          <w:lang w:val="en-GB"/>
        </w:rPr>
      </w:pPr>
      <w:r>
        <w:rPr>
          <w:sz w:val="15"/>
          <w:szCs w:val="15"/>
          <w:lang w:val="en-GB"/>
        </w:rPr>
        <w:t>Other remedies</w:t>
      </w:r>
    </w:p>
    <w:p w14:paraId="5659E9CB" w14:textId="77777777" w:rsidR="00D13FBA" w:rsidRPr="00E26EFE" w:rsidRDefault="00D13FBA" w:rsidP="00D13FBA">
      <w:pPr>
        <w:pStyle w:val="ListParagraph"/>
        <w:ind w:left="360"/>
        <w:rPr>
          <w:color w:val="000000"/>
          <w:sz w:val="15"/>
          <w:szCs w:val="15"/>
          <w:lang w:val="en-GB"/>
        </w:rPr>
      </w:pPr>
      <w:r>
        <w:rPr>
          <w:sz w:val="15"/>
          <w:szCs w:val="15"/>
          <w:lang w:val="en-GB"/>
        </w:rPr>
        <w:t xml:space="preserve">Other remedies follow from </w:t>
      </w:r>
      <w:r>
        <w:rPr>
          <w:color w:val="000000"/>
          <w:sz w:val="15"/>
          <w:szCs w:val="15"/>
          <w:lang w:val="en-GB"/>
        </w:rPr>
        <w:t xml:space="preserve">the </w:t>
      </w:r>
      <w:r w:rsidRPr="00B51B13">
        <w:rPr>
          <w:color w:val="000000"/>
          <w:sz w:val="15"/>
          <w:szCs w:val="15"/>
          <w:lang w:val="en-GB"/>
        </w:rPr>
        <w:t>Act of 13 May 1988 no. 27 on The Sale of Goods</w:t>
      </w:r>
      <w:r w:rsidRPr="00E26EFE">
        <w:rPr>
          <w:color w:val="000000"/>
          <w:sz w:val="15"/>
          <w:szCs w:val="15"/>
          <w:lang w:val="en-GB"/>
        </w:rPr>
        <w:t xml:space="preserve"> </w:t>
      </w:r>
      <w:r>
        <w:rPr>
          <w:color w:val="000000"/>
          <w:sz w:val="15"/>
          <w:szCs w:val="15"/>
          <w:lang w:val="en-GB"/>
        </w:rPr>
        <w:t>(“kjøpsloven”)</w:t>
      </w:r>
      <w:r w:rsidRPr="00E26EFE">
        <w:rPr>
          <w:color w:val="000000"/>
          <w:sz w:val="15"/>
          <w:szCs w:val="15"/>
          <w:lang w:val="en-GB"/>
        </w:rPr>
        <w:t>.</w:t>
      </w:r>
    </w:p>
    <w:p w14:paraId="526AEA36" w14:textId="77777777" w:rsidR="007F4867" w:rsidRPr="00E26EFE" w:rsidRDefault="007F4867" w:rsidP="007F4867">
      <w:pPr>
        <w:rPr>
          <w:sz w:val="15"/>
          <w:szCs w:val="15"/>
          <w:lang w:val="en-GB"/>
        </w:rPr>
      </w:pPr>
    </w:p>
    <w:p w14:paraId="6AA7EECF" w14:textId="77777777" w:rsidR="007F4867" w:rsidRPr="00E26EFE" w:rsidRDefault="00D13FBA" w:rsidP="00D8081F">
      <w:pPr>
        <w:pStyle w:val="ListParagraph"/>
        <w:numPr>
          <w:ilvl w:val="0"/>
          <w:numId w:val="3"/>
        </w:numPr>
        <w:rPr>
          <w:b/>
          <w:sz w:val="15"/>
          <w:szCs w:val="15"/>
          <w:lang w:val="en-GB"/>
        </w:rPr>
      </w:pPr>
      <w:r>
        <w:rPr>
          <w:b/>
          <w:sz w:val="15"/>
          <w:szCs w:val="15"/>
          <w:lang w:val="en-GB"/>
        </w:rPr>
        <w:t>Suspension regulations</w:t>
      </w:r>
      <w:r w:rsidR="00D8081F" w:rsidRPr="00E26EFE">
        <w:rPr>
          <w:b/>
          <w:sz w:val="15"/>
          <w:szCs w:val="15"/>
          <w:lang w:val="en-GB"/>
        </w:rPr>
        <w:t xml:space="preserve"> (force majeure)</w:t>
      </w:r>
    </w:p>
    <w:p w14:paraId="47816932" w14:textId="77777777" w:rsidR="00D8081F" w:rsidRPr="00E26EFE" w:rsidRDefault="00D13FBA" w:rsidP="00D8081F">
      <w:pPr>
        <w:pStyle w:val="ListParagraph"/>
        <w:numPr>
          <w:ilvl w:val="1"/>
          <w:numId w:val="3"/>
        </w:numPr>
        <w:rPr>
          <w:sz w:val="15"/>
          <w:szCs w:val="15"/>
          <w:lang w:val="en-GB"/>
        </w:rPr>
      </w:pPr>
      <w:r w:rsidRPr="00D13FBA">
        <w:rPr>
          <w:sz w:val="15"/>
          <w:szCs w:val="15"/>
          <w:lang w:val="en-GB"/>
        </w:rPr>
        <w:lastRenderedPageBreak/>
        <w:t>The P</w:t>
      </w:r>
      <w:r>
        <w:rPr>
          <w:sz w:val="15"/>
          <w:szCs w:val="15"/>
          <w:lang w:val="en-GB"/>
        </w:rPr>
        <w:t xml:space="preserve">arties’ obligations under this </w:t>
      </w:r>
      <w:r w:rsidR="00D119D2">
        <w:rPr>
          <w:sz w:val="15"/>
          <w:szCs w:val="15"/>
          <w:lang w:val="en-GB"/>
        </w:rPr>
        <w:t>C</w:t>
      </w:r>
      <w:r w:rsidRPr="00D13FBA">
        <w:rPr>
          <w:sz w:val="15"/>
          <w:szCs w:val="15"/>
          <w:lang w:val="en-GB"/>
        </w:rPr>
        <w:t xml:space="preserve">ontract </w:t>
      </w:r>
      <w:r w:rsidR="00E35A98">
        <w:rPr>
          <w:sz w:val="15"/>
          <w:szCs w:val="15"/>
          <w:lang w:val="en-GB"/>
        </w:rPr>
        <w:t>may</w:t>
      </w:r>
      <w:r w:rsidRPr="00D13FBA">
        <w:rPr>
          <w:sz w:val="15"/>
          <w:szCs w:val="15"/>
          <w:lang w:val="en-GB"/>
        </w:rPr>
        <w:t xml:space="preserve"> be suspended in cases in which impediments occur outsi</w:t>
      </w:r>
      <w:r>
        <w:rPr>
          <w:sz w:val="15"/>
          <w:szCs w:val="15"/>
          <w:lang w:val="en-GB"/>
        </w:rPr>
        <w:t xml:space="preserve">de the control of the affected </w:t>
      </w:r>
      <w:r w:rsidR="00E35A98">
        <w:rPr>
          <w:sz w:val="15"/>
          <w:szCs w:val="15"/>
          <w:lang w:val="en-GB"/>
        </w:rPr>
        <w:t>P</w:t>
      </w:r>
      <w:r w:rsidRPr="00D13FBA">
        <w:rPr>
          <w:sz w:val="15"/>
          <w:szCs w:val="15"/>
          <w:lang w:val="en-GB"/>
        </w:rPr>
        <w:t xml:space="preserve">arty, which </w:t>
      </w:r>
      <w:r w:rsidR="00E35A98">
        <w:rPr>
          <w:sz w:val="15"/>
          <w:szCs w:val="15"/>
          <w:lang w:val="en-GB"/>
        </w:rPr>
        <w:t>it</w:t>
      </w:r>
      <w:r w:rsidRPr="00D13FBA">
        <w:rPr>
          <w:sz w:val="15"/>
          <w:szCs w:val="15"/>
          <w:lang w:val="en-GB"/>
        </w:rPr>
        <w:t xml:space="preserve"> could not reasonably be expected to have conside</w:t>
      </w:r>
      <w:r>
        <w:rPr>
          <w:sz w:val="15"/>
          <w:szCs w:val="15"/>
          <w:lang w:val="en-GB"/>
        </w:rPr>
        <w:t xml:space="preserve">red at the time of signing the </w:t>
      </w:r>
      <w:r w:rsidR="00D119D2">
        <w:rPr>
          <w:sz w:val="15"/>
          <w:szCs w:val="15"/>
          <w:lang w:val="en-GB"/>
        </w:rPr>
        <w:t>C</w:t>
      </w:r>
      <w:r w:rsidRPr="00D13FBA">
        <w:rPr>
          <w:sz w:val="15"/>
          <w:szCs w:val="15"/>
          <w:lang w:val="en-GB"/>
        </w:rPr>
        <w:t xml:space="preserve">ontract or avoided </w:t>
      </w:r>
      <w:r w:rsidR="00B95877">
        <w:rPr>
          <w:sz w:val="15"/>
          <w:szCs w:val="15"/>
          <w:lang w:val="en-GB"/>
        </w:rPr>
        <w:t xml:space="preserve">or </w:t>
      </w:r>
      <w:r w:rsidRPr="00D13FBA">
        <w:rPr>
          <w:sz w:val="15"/>
          <w:szCs w:val="15"/>
          <w:lang w:val="en-GB"/>
        </w:rPr>
        <w:t>overcoming the consequences of in relation to fulfilling one or more of the contract</w:t>
      </w:r>
      <w:r>
        <w:rPr>
          <w:sz w:val="15"/>
          <w:szCs w:val="15"/>
          <w:lang w:val="en-GB"/>
        </w:rPr>
        <w:t>ual</w:t>
      </w:r>
      <w:r w:rsidRPr="00D13FBA">
        <w:rPr>
          <w:sz w:val="15"/>
          <w:szCs w:val="15"/>
          <w:lang w:val="en-GB"/>
        </w:rPr>
        <w:t xml:space="preserve"> obligations.</w:t>
      </w:r>
      <w:r w:rsidR="00D8081F" w:rsidRPr="00E26EFE">
        <w:rPr>
          <w:sz w:val="15"/>
          <w:szCs w:val="15"/>
          <w:lang w:val="en-GB"/>
        </w:rPr>
        <w:t xml:space="preserve"> </w:t>
      </w:r>
    </w:p>
    <w:p w14:paraId="4AAD6F84" w14:textId="77777777" w:rsidR="00D8081F" w:rsidRPr="00E26EFE" w:rsidRDefault="00D13FBA" w:rsidP="00D8081F">
      <w:pPr>
        <w:pStyle w:val="ListParagraph"/>
        <w:numPr>
          <w:ilvl w:val="1"/>
          <w:numId w:val="3"/>
        </w:numPr>
        <w:rPr>
          <w:sz w:val="15"/>
          <w:szCs w:val="15"/>
          <w:lang w:val="en-GB"/>
        </w:rPr>
      </w:pPr>
      <w:r w:rsidRPr="00D13FBA">
        <w:rPr>
          <w:sz w:val="15"/>
          <w:szCs w:val="15"/>
          <w:lang w:val="en-GB"/>
        </w:rPr>
        <w:t xml:space="preserve">Suspension </w:t>
      </w:r>
      <w:r>
        <w:rPr>
          <w:sz w:val="15"/>
          <w:szCs w:val="15"/>
          <w:lang w:val="en-GB"/>
        </w:rPr>
        <w:t xml:space="preserve">is conditional on the affected </w:t>
      </w:r>
      <w:r w:rsidR="00E35A98">
        <w:rPr>
          <w:sz w:val="15"/>
          <w:szCs w:val="15"/>
          <w:lang w:val="en-GB"/>
        </w:rPr>
        <w:t>P</w:t>
      </w:r>
      <w:r w:rsidRPr="00D13FBA">
        <w:rPr>
          <w:sz w:val="15"/>
          <w:szCs w:val="15"/>
          <w:lang w:val="en-GB"/>
        </w:rPr>
        <w:t>arty without u</w:t>
      </w:r>
      <w:r>
        <w:rPr>
          <w:sz w:val="15"/>
          <w:szCs w:val="15"/>
          <w:lang w:val="en-GB"/>
        </w:rPr>
        <w:t xml:space="preserve">ndue delay notifying the other </w:t>
      </w:r>
      <w:r w:rsidR="00E35A98">
        <w:rPr>
          <w:sz w:val="15"/>
          <w:szCs w:val="15"/>
          <w:lang w:val="en-GB"/>
        </w:rPr>
        <w:t>P</w:t>
      </w:r>
      <w:r w:rsidRPr="00D13FBA">
        <w:rPr>
          <w:sz w:val="15"/>
          <w:szCs w:val="15"/>
          <w:lang w:val="en-GB"/>
        </w:rPr>
        <w:t>arty of the impediment and that the obligations thereof are suspended.</w:t>
      </w:r>
      <w:r w:rsidR="00D8081F" w:rsidRPr="00E26EFE">
        <w:rPr>
          <w:sz w:val="15"/>
          <w:szCs w:val="15"/>
          <w:lang w:val="en-GB"/>
        </w:rPr>
        <w:t xml:space="preserve"> </w:t>
      </w:r>
    </w:p>
    <w:p w14:paraId="7A9BF84F" w14:textId="77777777" w:rsidR="00D8081F" w:rsidRPr="00E26EFE" w:rsidRDefault="00D8081F" w:rsidP="00D8081F">
      <w:pPr>
        <w:rPr>
          <w:sz w:val="15"/>
          <w:szCs w:val="15"/>
          <w:lang w:val="en-GB"/>
        </w:rPr>
      </w:pPr>
    </w:p>
    <w:p w14:paraId="4C91FB57" w14:textId="77777777" w:rsidR="00D8081F" w:rsidRPr="00E26EFE" w:rsidRDefault="00D13FBA" w:rsidP="00D8081F">
      <w:pPr>
        <w:pStyle w:val="ListParagraph"/>
        <w:numPr>
          <w:ilvl w:val="0"/>
          <w:numId w:val="3"/>
        </w:numPr>
        <w:rPr>
          <w:b/>
          <w:color w:val="000000"/>
          <w:sz w:val="15"/>
          <w:szCs w:val="15"/>
          <w:lang w:val="en-GB"/>
        </w:rPr>
      </w:pPr>
      <w:r>
        <w:rPr>
          <w:b/>
          <w:color w:val="000000"/>
          <w:sz w:val="15"/>
          <w:szCs w:val="15"/>
          <w:lang w:val="en-GB"/>
        </w:rPr>
        <w:t>Transfer of</w:t>
      </w:r>
      <w:r w:rsidR="003133EA">
        <w:rPr>
          <w:b/>
          <w:color w:val="000000"/>
          <w:sz w:val="15"/>
          <w:szCs w:val="15"/>
          <w:lang w:val="en-GB"/>
        </w:rPr>
        <w:t xml:space="preserve"> rights and obligations</w:t>
      </w:r>
    </w:p>
    <w:p w14:paraId="17641033" w14:textId="77777777" w:rsidR="00D8081F" w:rsidRPr="003133EA" w:rsidRDefault="003133EA" w:rsidP="003133EA">
      <w:pPr>
        <w:pStyle w:val="ListParagraph"/>
        <w:ind w:left="360"/>
        <w:rPr>
          <w:rFonts w:cs="Verdana"/>
          <w:szCs w:val="20"/>
          <w:lang w:val="en-GB"/>
        </w:rPr>
      </w:pPr>
      <w:r w:rsidRPr="003133EA">
        <w:rPr>
          <w:color w:val="000000"/>
          <w:sz w:val="15"/>
          <w:szCs w:val="15"/>
          <w:lang w:val="en-GB"/>
        </w:rPr>
        <w:t xml:space="preserve">The Parties cannot transfer the rights or obligations governed by this Contract to a third party without the </w:t>
      </w:r>
      <w:r w:rsidR="00B95877" w:rsidRPr="003133EA">
        <w:rPr>
          <w:color w:val="000000"/>
          <w:sz w:val="15"/>
          <w:szCs w:val="15"/>
          <w:lang w:val="en-GB"/>
        </w:rPr>
        <w:t xml:space="preserve">prior </w:t>
      </w:r>
      <w:r w:rsidRPr="003133EA">
        <w:rPr>
          <w:color w:val="000000"/>
          <w:sz w:val="15"/>
          <w:szCs w:val="15"/>
          <w:lang w:val="en-GB"/>
        </w:rPr>
        <w:t xml:space="preserve">written consent of the other Party. Consent cannot be </w:t>
      </w:r>
      <w:r w:rsidR="00B95877">
        <w:rPr>
          <w:color w:val="000000"/>
          <w:sz w:val="15"/>
          <w:szCs w:val="15"/>
          <w:lang w:val="en-GB"/>
        </w:rPr>
        <w:t>unreasonably withheld</w:t>
      </w:r>
      <w:r w:rsidRPr="003133EA">
        <w:rPr>
          <w:color w:val="000000"/>
          <w:sz w:val="15"/>
          <w:szCs w:val="15"/>
          <w:lang w:val="en-GB"/>
        </w:rPr>
        <w:t xml:space="preserve">. If the Supplier merges or demerges the Buyer has the right to </w:t>
      </w:r>
      <w:r w:rsidR="00B95877">
        <w:rPr>
          <w:color w:val="000000"/>
          <w:sz w:val="15"/>
          <w:szCs w:val="15"/>
          <w:lang w:val="en-GB"/>
        </w:rPr>
        <w:t>discharge</w:t>
      </w:r>
      <w:r w:rsidR="00B95877" w:rsidRPr="003133EA">
        <w:rPr>
          <w:color w:val="000000"/>
          <w:sz w:val="15"/>
          <w:szCs w:val="15"/>
          <w:lang w:val="en-GB"/>
        </w:rPr>
        <w:t xml:space="preserve"> </w:t>
      </w:r>
      <w:r w:rsidRPr="003133EA">
        <w:rPr>
          <w:color w:val="000000"/>
          <w:sz w:val="15"/>
          <w:szCs w:val="15"/>
          <w:lang w:val="en-GB"/>
        </w:rPr>
        <w:t>the Contract immediately.</w:t>
      </w:r>
    </w:p>
    <w:p w14:paraId="74CE34F6" w14:textId="77777777" w:rsidR="007F4867" w:rsidRPr="00E26EFE" w:rsidRDefault="007F4867" w:rsidP="00D8081F">
      <w:pPr>
        <w:rPr>
          <w:color w:val="000000"/>
          <w:sz w:val="15"/>
          <w:szCs w:val="15"/>
          <w:lang w:val="en-GB"/>
        </w:rPr>
      </w:pPr>
    </w:p>
    <w:p w14:paraId="25D2C9AA" w14:textId="77777777" w:rsidR="00D8081F" w:rsidRPr="00E26EFE" w:rsidRDefault="003133EA" w:rsidP="00D8081F">
      <w:pPr>
        <w:pStyle w:val="ListParagraph"/>
        <w:numPr>
          <w:ilvl w:val="0"/>
          <w:numId w:val="3"/>
        </w:numPr>
        <w:rPr>
          <w:b/>
          <w:color w:val="000000"/>
          <w:sz w:val="15"/>
          <w:szCs w:val="15"/>
          <w:lang w:val="en-GB"/>
        </w:rPr>
      </w:pPr>
      <w:r>
        <w:rPr>
          <w:b/>
          <w:color w:val="000000"/>
          <w:sz w:val="15"/>
          <w:szCs w:val="15"/>
          <w:lang w:val="en-GB"/>
        </w:rPr>
        <w:t>Advertisements</w:t>
      </w:r>
    </w:p>
    <w:p w14:paraId="228F41D2" w14:textId="77777777" w:rsidR="00D8081F" w:rsidRPr="00E26EFE" w:rsidRDefault="003133EA" w:rsidP="00D8081F">
      <w:pPr>
        <w:pStyle w:val="ListParagraph"/>
        <w:ind w:left="360"/>
        <w:rPr>
          <w:sz w:val="15"/>
          <w:szCs w:val="15"/>
          <w:lang w:val="en-GB"/>
        </w:rPr>
      </w:pPr>
      <w:r w:rsidRPr="003133EA">
        <w:rPr>
          <w:sz w:val="15"/>
          <w:szCs w:val="15"/>
          <w:lang w:val="en-GB"/>
        </w:rPr>
        <w:t xml:space="preserve">The Supplier must </w:t>
      </w:r>
      <w:r w:rsidR="00B95877">
        <w:rPr>
          <w:sz w:val="15"/>
          <w:szCs w:val="15"/>
          <w:lang w:val="en-GB"/>
        </w:rPr>
        <w:t>obtain prior</w:t>
      </w:r>
      <w:r w:rsidRPr="003133EA">
        <w:rPr>
          <w:sz w:val="15"/>
          <w:szCs w:val="15"/>
          <w:lang w:val="en-GB"/>
        </w:rPr>
        <w:t xml:space="preserve"> approval from the Buyer if the Supplier for advertisement purpose or in other way wishes to give the public information about the Contract beyond </w:t>
      </w:r>
      <w:r w:rsidR="00B95877">
        <w:rPr>
          <w:sz w:val="15"/>
          <w:szCs w:val="15"/>
          <w:lang w:val="en-GB"/>
        </w:rPr>
        <w:t>using</w:t>
      </w:r>
      <w:r w:rsidR="00B95877" w:rsidRPr="003133EA">
        <w:rPr>
          <w:sz w:val="15"/>
          <w:szCs w:val="15"/>
          <w:lang w:val="en-GB"/>
        </w:rPr>
        <w:t xml:space="preserve"> </w:t>
      </w:r>
      <w:r w:rsidRPr="003133EA">
        <w:rPr>
          <w:sz w:val="15"/>
          <w:szCs w:val="15"/>
          <w:lang w:val="en-GB"/>
        </w:rPr>
        <w:t xml:space="preserve">the delivery as </w:t>
      </w:r>
      <w:r w:rsidR="00B95877">
        <w:rPr>
          <w:sz w:val="15"/>
          <w:szCs w:val="15"/>
          <w:lang w:val="en-GB"/>
        </w:rPr>
        <w:t>general</w:t>
      </w:r>
      <w:r w:rsidR="00B95877" w:rsidRPr="003133EA">
        <w:rPr>
          <w:sz w:val="15"/>
          <w:szCs w:val="15"/>
          <w:lang w:val="en-GB"/>
        </w:rPr>
        <w:t xml:space="preserve"> </w:t>
      </w:r>
      <w:r w:rsidRPr="003133EA">
        <w:rPr>
          <w:sz w:val="15"/>
          <w:szCs w:val="15"/>
          <w:lang w:val="en-GB"/>
        </w:rPr>
        <w:t>reference.</w:t>
      </w:r>
    </w:p>
    <w:p w14:paraId="6CDCDE91" w14:textId="77777777" w:rsidR="00D8081F" w:rsidRPr="00E26EFE" w:rsidRDefault="00D8081F" w:rsidP="00D8081F">
      <w:pPr>
        <w:pStyle w:val="ListParagraph"/>
        <w:ind w:left="360"/>
        <w:rPr>
          <w:color w:val="000000"/>
          <w:sz w:val="15"/>
          <w:szCs w:val="15"/>
          <w:lang w:val="en-GB"/>
        </w:rPr>
      </w:pPr>
    </w:p>
    <w:p w14:paraId="7053533D" w14:textId="77777777" w:rsidR="007F4867" w:rsidRPr="00E26EFE" w:rsidRDefault="003133EA" w:rsidP="00D8081F">
      <w:pPr>
        <w:pStyle w:val="ListParagraph"/>
        <w:numPr>
          <w:ilvl w:val="0"/>
          <w:numId w:val="3"/>
        </w:numPr>
        <w:rPr>
          <w:b/>
          <w:color w:val="000000"/>
          <w:sz w:val="15"/>
          <w:szCs w:val="15"/>
          <w:lang w:val="en-GB"/>
        </w:rPr>
      </w:pPr>
      <w:r>
        <w:rPr>
          <w:b/>
          <w:color w:val="000000"/>
          <w:sz w:val="15"/>
          <w:szCs w:val="15"/>
          <w:lang w:val="en-GB"/>
        </w:rPr>
        <w:t>Disputes</w:t>
      </w:r>
    </w:p>
    <w:p w14:paraId="47AD4106" w14:textId="77777777" w:rsidR="00D8081F" w:rsidRPr="00E26EFE" w:rsidRDefault="003133EA" w:rsidP="00D8081F">
      <w:pPr>
        <w:pStyle w:val="ListParagraph"/>
        <w:tabs>
          <w:tab w:val="left" w:pos="-1008"/>
          <w:tab w:val="left" w:pos="-720"/>
          <w:tab w:val="left" w:pos="0"/>
          <w:tab w:val="left" w:pos="720"/>
          <w:tab w:val="left" w:pos="1224"/>
          <w:tab w:val="left" w:pos="1563"/>
        </w:tabs>
        <w:ind w:left="360"/>
        <w:jc w:val="both"/>
        <w:rPr>
          <w:sz w:val="15"/>
          <w:szCs w:val="15"/>
          <w:lang w:val="en-GB"/>
        </w:rPr>
      </w:pPr>
      <w:r>
        <w:rPr>
          <w:sz w:val="15"/>
          <w:szCs w:val="15"/>
          <w:lang w:val="en-GB"/>
        </w:rPr>
        <w:t xml:space="preserve">If disputes are to occur over the interpretation or legal effects of these general terms, the dispute </w:t>
      </w:r>
      <w:r w:rsidRPr="003133EA">
        <w:rPr>
          <w:sz w:val="15"/>
          <w:szCs w:val="15"/>
          <w:lang w:val="en-GB"/>
        </w:rPr>
        <w:t>shall be endeavoured resolved through negotiations</w:t>
      </w:r>
      <w:r w:rsidR="00D8081F" w:rsidRPr="00E26EFE">
        <w:rPr>
          <w:sz w:val="15"/>
          <w:szCs w:val="15"/>
          <w:lang w:val="en-GB"/>
        </w:rPr>
        <w:t xml:space="preserve">. </w:t>
      </w:r>
      <w:r w:rsidRPr="003133EA">
        <w:rPr>
          <w:sz w:val="15"/>
          <w:szCs w:val="15"/>
          <w:lang w:val="en-GB"/>
        </w:rPr>
        <w:t>If negotiations have not produced a result within 4</w:t>
      </w:r>
      <w:r w:rsidR="00E35A98">
        <w:rPr>
          <w:sz w:val="15"/>
          <w:szCs w:val="15"/>
          <w:lang w:val="en-GB"/>
        </w:rPr>
        <w:t xml:space="preserve"> (four)</w:t>
      </w:r>
      <w:r w:rsidRPr="003133EA">
        <w:rPr>
          <w:sz w:val="15"/>
          <w:szCs w:val="15"/>
          <w:lang w:val="en-GB"/>
        </w:rPr>
        <w:t xml:space="preserve"> weeks, after the first negotiation meeting, the dispute shall be </w:t>
      </w:r>
      <w:r w:rsidR="00B95877">
        <w:rPr>
          <w:sz w:val="15"/>
          <w:szCs w:val="15"/>
          <w:lang w:val="en-GB"/>
        </w:rPr>
        <w:t>decided</w:t>
      </w:r>
      <w:r w:rsidR="00B95877" w:rsidRPr="003133EA">
        <w:rPr>
          <w:sz w:val="15"/>
          <w:szCs w:val="15"/>
          <w:lang w:val="en-GB"/>
        </w:rPr>
        <w:t xml:space="preserve"> </w:t>
      </w:r>
      <w:r w:rsidRPr="003133EA">
        <w:rPr>
          <w:sz w:val="15"/>
          <w:szCs w:val="15"/>
          <w:lang w:val="en-GB"/>
        </w:rPr>
        <w:t>by the normal courts of law.</w:t>
      </w:r>
      <w:r>
        <w:rPr>
          <w:sz w:val="15"/>
          <w:szCs w:val="15"/>
          <w:lang w:val="en-GB"/>
        </w:rPr>
        <w:t xml:space="preserve"> </w:t>
      </w:r>
      <w:r w:rsidRPr="003133EA">
        <w:rPr>
          <w:sz w:val="15"/>
          <w:szCs w:val="15"/>
          <w:lang w:val="en-GB"/>
        </w:rPr>
        <w:t>The Buyer’s court of domicile is the court of law for disputes arising from this Contract.</w:t>
      </w:r>
      <w:r>
        <w:rPr>
          <w:sz w:val="15"/>
          <w:szCs w:val="15"/>
          <w:lang w:val="en-GB"/>
        </w:rPr>
        <w:t xml:space="preserve"> The same applies to underwriters. Disputes are to be </w:t>
      </w:r>
      <w:r w:rsidR="001D4A81">
        <w:rPr>
          <w:sz w:val="15"/>
          <w:szCs w:val="15"/>
          <w:lang w:val="en-GB"/>
        </w:rPr>
        <w:t>solved in accordance with Norwegian law.</w:t>
      </w:r>
      <w:r w:rsidR="00D8081F" w:rsidRPr="00E26EFE">
        <w:rPr>
          <w:sz w:val="15"/>
          <w:szCs w:val="15"/>
          <w:lang w:val="en-GB"/>
        </w:rPr>
        <w:t xml:space="preserve"> </w:t>
      </w:r>
    </w:p>
    <w:p w14:paraId="5CA45261" w14:textId="77777777" w:rsidR="00D8081F" w:rsidRPr="00E26EFE" w:rsidRDefault="00D8081F" w:rsidP="00471D4E">
      <w:pPr>
        <w:pStyle w:val="ListParagraph"/>
        <w:ind w:left="360"/>
        <w:rPr>
          <w:color w:val="000000"/>
          <w:sz w:val="15"/>
          <w:szCs w:val="15"/>
          <w:lang w:val="en-GB"/>
        </w:rPr>
        <w:sectPr w:rsidR="00D8081F" w:rsidRPr="00E26EFE" w:rsidSect="00D8081F">
          <w:type w:val="continuous"/>
          <w:pgSz w:w="11906" w:h="16838"/>
          <w:pgMar w:top="1440" w:right="1440" w:bottom="1440" w:left="1440" w:header="708" w:footer="708" w:gutter="0"/>
          <w:cols w:num="2" w:space="708"/>
          <w:docGrid w:linePitch="360"/>
        </w:sectPr>
      </w:pPr>
    </w:p>
    <w:p w14:paraId="26F92CDB" w14:textId="77777777" w:rsidR="00471D4E" w:rsidRDefault="00471D4E" w:rsidP="00471D4E">
      <w:pPr>
        <w:pStyle w:val="ListParagraph"/>
        <w:ind w:left="360"/>
        <w:rPr>
          <w:color w:val="000000"/>
          <w:sz w:val="16"/>
          <w:szCs w:val="16"/>
          <w:lang w:val="en-GB"/>
        </w:rPr>
      </w:pPr>
    </w:p>
    <w:p w14:paraId="403A8A53" w14:textId="77777777" w:rsidR="0019291A" w:rsidRDefault="0019291A" w:rsidP="00471D4E">
      <w:pPr>
        <w:pStyle w:val="ListParagraph"/>
        <w:ind w:left="360"/>
        <w:rPr>
          <w:color w:val="000000"/>
          <w:sz w:val="16"/>
          <w:szCs w:val="16"/>
          <w:lang w:val="en-GB"/>
        </w:rPr>
      </w:pPr>
    </w:p>
    <w:p w14:paraId="20D977E8" w14:textId="77777777" w:rsidR="0019291A" w:rsidRDefault="0019291A" w:rsidP="00471D4E">
      <w:pPr>
        <w:pStyle w:val="ListParagraph"/>
        <w:ind w:left="360"/>
        <w:rPr>
          <w:color w:val="000000"/>
          <w:sz w:val="16"/>
          <w:szCs w:val="16"/>
          <w:lang w:val="en-GB"/>
        </w:rPr>
      </w:pPr>
    </w:p>
    <w:p w14:paraId="51D9CC62" w14:textId="77777777" w:rsidR="0019291A" w:rsidRDefault="0019291A" w:rsidP="00471D4E">
      <w:pPr>
        <w:pStyle w:val="ListParagraph"/>
        <w:ind w:left="360"/>
        <w:rPr>
          <w:color w:val="000000"/>
          <w:sz w:val="16"/>
          <w:szCs w:val="16"/>
          <w:lang w:val="en-GB"/>
        </w:rPr>
      </w:pPr>
    </w:p>
    <w:p w14:paraId="2B82A1EC" w14:textId="77777777" w:rsidR="0019291A" w:rsidRDefault="0019291A" w:rsidP="00471D4E">
      <w:pPr>
        <w:pStyle w:val="ListParagraph"/>
        <w:ind w:left="360"/>
        <w:rPr>
          <w:color w:val="000000"/>
          <w:sz w:val="16"/>
          <w:szCs w:val="16"/>
          <w:lang w:val="en-GB"/>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9"/>
        <w:gridCol w:w="2991"/>
        <w:gridCol w:w="1431"/>
        <w:gridCol w:w="3011"/>
      </w:tblGrid>
      <w:tr w:rsidR="0019291A" w:rsidRPr="00CF7E8C" w14:paraId="79D5174F" w14:textId="77777777" w:rsidTr="00CF7E8C">
        <w:tc>
          <w:tcPr>
            <w:tcW w:w="4440" w:type="dxa"/>
            <w:gridSpan w:val="2"/>
            <w:shd w:val="clear" w:color="auto" w:fill="auto"/>
          </w:tcPr>
          <w:p w14:paraId="4D8A97CD" w14:textId="77777777" w:rsidR="0019291A" w:rsidRPr="00CF7E8C" w:rsidRDefault="0019291A" w:rsidP="00CF7E8C">
            <w:pPr>
              <w:pStyle w:val="ListParagraph"/>
              <w:ind w:left="0"/>
              <w:rPr>
                <w:color w:val="000000"/>
                <w:sz w:val="16"/>
                <w:szCs w:val="16"/>
                <w:lang w:val="en-GB"/>
              </w:rPr>
            </w:pPr>
            <w:r w:rsidRPr="00CF7E8C">
              <w:rPr>
                <w:color w:val="000000"/>
                <w:sz w:val="16"/>
                <w:szCs w:val="16"/>
                <w:lang w:val="en-GB"/>
              </w:rPr>
              <w:t>Buyer:</w:t>
            </w:r>
          </w:p>
          <w:p w14:paraId="58EE6EBC" w14:textId="77777777" w:rsidR="0019291A" w:rsidRPr="00CF7E8C" w:rsidRDefault="0019291A" w:rsidP="00CF7E8C">
            <w:pPr>
              <w:pStyle w:val="ListParagraph"/>
              <w:ind w:left="0"/>
              <w:rPr>
                <w:color w:val="000000"/>
                <w:sz w:val="16"/>
                <w:szCs w:val="16"/>
                <w:lang w:val="en-GB"/>
              </w:rPr>
            </w:pPr>
          </w:p>
          <w:p w14:paraId="4E1B0547" w14:textId="77777777" w:rsidR="0019291A" w:rsidRPr="00CF7E8C" w:rsidRDefault="0019291A" w:rsidP="00CF7E8C">
            <w:pPr>
              <w:pStyle w:val="ListParagraph"/>
              <w:ind w:left="0"/>
              <w:rPr>
                <w:b/>
                <w:color w:val="000000"/>
                <w:sz w:val="16"/>
                <w:szCs w:val="16"/>
                <w:lang w:val="en-GB"/>
              </w:rPr>
            </w:pPr>
            <w:r w:rsidRPr="00CF7E8C">
              <w:rPr>
                <w:b/>
                <w:color w:val="000000"/>
                <w:sz w:val="16"/>
                <w:szCs w:val="16"/>
                <w:highlight w:val="yellow"/>
                <w:lang w:val="en-GB"/>
              </w:rPr>
              <w:t>[Name]</w:t>
            </w:r>
          </w:p>
          <w:p w14:paraId="7DA64C9B" w14:textId="77777777" w:rsidR="0019291A" w:rsidRPr="00CF7E8C" w:rsidRDefault="0019291A" w:rsidP="00CF7E8C">
            <w:pPr>
              <w:pStyle w:val="ListParagraph"/>
              <w:ind w:left="0"/>
              <w:rPr>
                <w:b/>
                <w:color w:val="000000"/>
                <w:sz w:val="16"/>
                <w:szCs w:val="16"/>
                <w:lang w:val="en-GB"/>
              </w:rPr>
            </w:pPr>
            <w:r w:rsidRPr="00CF7E8C">
              <w:rPr>
                <w:b/>
                <w:color w:val="000000"/>
                <w:sz w:val="16"/>
                <w:szCs w:val="16"/>
                <w:highlight w:val="yellow"/>
                <w:lang w:val="en-GB"/>
              </w:rPr>
              <w:t>[Address]</w:t>
            </w:r>
          </w:p>
          <w:p w14:paraId="6FD5D203" w14:textId="77777777" w:rsidR="0019291A" w:rsidRPr="00CF7E8C" w:rsidRDefault="0019291A" w:rsidP="00CF7E8C">
            <w:pPr>
              <w:pStyle w:val="ListParagraph"/>
              <w:ind w:left="0"/>
              <w:rPr>
                <w:color w:val="000000"/>
                <w:sz w:val="16"/>
                <w:szCs w:val="16"/>
                <w:lang w:val="en-GB"/>
              </w:rPr>
            </w:pPr>
            <w:r w:rsidRPr="00CF7E8C">
              <w:rPr>
                <w:b/>
                <w:color w:val="000000"/>
                <w:sz w:val="16"/>
                <w:szCs w:val="16"/>
                <w:highlight w:val="yellow"/>
                <w:lang w:val="en-GB"/>
              </w:rPr>
              <w:t>[Org. no.]</w:t>
            </w:r>
          </w:p>
          <w:p w14:paraId="78E6B918" w14:textId="77777777" w:rsidR="0019291A" w:rsidRPr="00CF7E8C" w:rsidRDefault="0019291A" w:rsidP="00CF7E8C">
            <w:pPr>
              <w:pStyle w:val="ListParagraph"/>
              <w:ind w:left="0"/>
              <w:rPr>
                <w:color w:val="000000"/>
                <w:sz w:val="16"/>
                <w:szCs w:val="16"/>
                <w:lang w:val="en-GB"/>
              </w:rPr>
            </w:pPr>
          </w:p>
        </w:tc>
        <w:tc>
          <w:tcPr>
            <w:tcW w:w="4442" w:type="dxa"/>
            <w:gridSpan w:val="2"/>
            <w:shd w:val="clear" w:color="auto" w:fill="auto"/>
          </w:tcPr>
          <w:p w14:paraId="4657BF3C" w14:textId="77777777" w:rsidR="0019291A" w:rsidRPr="00CF7E8C" w:rsidRDefault="0019291A" w:rsidP="00CF7E8C">
            <w:pPr>
              <w:pStyle w:val="ListParagraph"/>
              <w:ind w:left="0"/>
              <w:rPr>
                <w:color w:val="000000"/>
                <w:sz w:val="16"/>
                <w:szCs w:val="16"/>
                <w:lang w:val="en-GB"/>
              </w:rPr>
            </w:pPr>
            <w:r w:rsidRPr="00CF7E8C">
              <w:rPr>
                <w:color w:val="000000"/>
                <w:sz w:val="16"/>
                <w:szCs w:val="16"/>
                <w:lang w:val="en-GB"/>
              </w:rPr>
              <w:t>Supplier:</w:t>
            </w:r>
          </w:p>
          <w:p w14:paraId="2F5041D5" w14:textId="77777777" w:rsidR="0019291A" w:rsidRPr="00CF7E8C" w:rsidRDefault="0019291A" w:rsidP="00CF7E8C">
            <w:pPr>
              <w:pStyle w:val="ListParagraph"/>
              <w:ind w:left="0"/>
              <w:rPr>
                <w:color w:val="000000"/>
                <w:sz w:val="16"/>
                <w:szCs w:val="16"/>
                <w:lang w:val="en-GB"/>
              </w:rPr>
            </w:pPr>
          </w:p>
          <w:p w14:paraId="34FA4479" w14:textId="77777777" w:rsidR="0019291A" w:rsidRPr="00CF7E8C" w:rsidRDefault="0019291A" w:rsidP="00CF7E8C">
            <w:pPr>
              <w:pStyle w:val="ListParagraph"/>
              <w:ind w:left="0"/>
              <w:rPr>
                <w:b/>
                <w:color w:val="000000"/>
                <w:sz w:val="16"/>
                <w:szCs w:val="16"/>
                <w:lang w:val="en-GB"/>
              </w:rPr>
            </w:pPr>
            <w:r w:rsidRPr="00CF7E8C">
              <w:rPr>
                <w:b/>
                <w:color w:val="000000"/>
                <w:sz w:val="16"/>
                <w:szCs w:val="16"/>
                <w:highlight w:val="yellow"/>
                <w:lang w:val="en-GB"/>
              </w:rPr>
              <w:t>[Name]</w:t>
            </w:r>
          </w:p>
          <w:p w14:paraId="0021A35D" w14:textId="77777777" w:rsidR="0019291A" w:rsidRPr="00CF7E8C" w:rsidRDefault="0019291A" w:rsidP="00CF7E8C">
            <w:pPr>
              <w:pStyle w:val="ListParagraph"/>
              <w:ind w:left="0"/>
              <w:rPr>
                <w:b/>
                <w:color w:val="000000"/>
                <w:sz w:val="16"/>
                <w:szCs w:val="16"/>
                <w:lang w:val="en-GB"/>
              </w:rPr>
            </w:pPr>
            <w:r w:rsidRPr="00CF7E8C">
              <w:rPr>
                <w:b/>
                <w:color w:val="000000"/>
                <w:sz w:val="16"/>
                <w:szCs w:val="16"/>
                <w:highlight w:val="yellow"/>
                <w:lang w:val="en-GB"/>
              </w:rPr>
              <w:t>[Address]</w:t>
            </w:r>
          </w:p>
          <w:p w14:paraId="2584CC40" w14:textId="77777777" w:rsidR="0019291A" w:rsidRPr="00CF7E8C" w:rsidRDefault="0019291A" w:rsidP="00CF7E8C">
            <w:pPr>
              <w:pStyle w:val="ListParagraph"/>
              <w:ind w:left="0"/>
              <w:rPr>
                <w:color w:val="000000"/>
                <w:sz w:val="16"/>
                <w:szCs w:val="16"/>
                <w:lang w:val="en-GB"/>
              </w:rPr>
            </w:pPr>
            <w:r w:rsidRPr="00CF7E8C">
              <w:rPr>
                <w:b/>
                <w:color w:val="000000"/>
                <w:sz w:val="16"/>
                <w:szCs w:val="16"/>
                <w:highlight w:val="yellow"/>
                <w:lang w:val="en-GB"/>
              </w:rPr>
              <w:t>[Org. no.]</w:t>
            </w:r>
          </w:p>
          <w:p w14:paraId="729C8632" w14:textId="77777777" w:rsidR="0019291A" w:rsidRPr="00CF7E8C" w:rsidRDefault="0019291A" w:rsidP="00CF7E8C">
            <w:pPr>
              <w:pStyle w:val="ListParagraph"/>
              <w:ind w:left="0"/>
              <w:rPr>
                <w:color w:val="000000"/>
                <w:sz w:val="16"/>
                <w:szCs w:val="16"/>
                <w:lang w:val="en-GB"/>
              </w:rPr>
            </w:pPr>
          </w:p>
        </w:tc>
      </w:tr>
      <w:tr w:rsidR="0019291A" w:rsidRPr="00CF7E8C" w14:paraId="140F9764" w14:textId="77777777" w:rsidTr="00CF7E8C">
        <w:tc>
          <w:tcPr>
            <w:tcW w:w="1449" w:type="dxa"/>
            <w:shd w:val="clear" w:color="auto" w:fill="auto"/>
          </w:tcPr>
          <w:p w14:paraId="7EEC2828" w14:textId="77777777" w:rsidR="0019291A" w:rsidRPr="00CF7E8C" w:rsidRDefault="0019291A" w:rsidP="00CF7E8C">
            <w:pPr>
              <w:pStyle w:val="ListParagraph"/>
              <w:ind w:left="0"/>
              <w:rPr>
                <w:color w:val="000000"/>
                <w:sz w:val="16"/>
                <w:szCs w:val="16"/>
                <w:lang w:val="en-GB"/>
              </w:rPr>
            </w:pPr>
            <w:r w:rsidRPr="00CF7E8C">
              <w:rPr>
                <w:color w:val="000000"/>
                <w:sz w:val="16"/>
                <w:szCs w:val="16"/>
                <w:lang w:val="en-GB"/>
              </w:rPr>
              <w:t xml:space="preserve">Date: </w:t>
            </w:r>
          </w:p>
          <w:p w14:paraId="44CD8D7A" w14:textId="77777777" w:rsidR="0019291A" w:rsidRPr="00CF7E8C" w:rsidRDefault="0019291A" w:rsidP="00CF7E8C">
            <w:pPr>
              <w:pStyle w:val="ListParagraph"/>
              <w:ind w:left="0"/>
              <w:rPr>
                <w:color w:val="000000"/>
                <w:sz w:val="16"/>
                <w:szCs w:val="16"/>
                <w:lang w:val="en-GB"/>
              </w:rPr>
            </w:pPr>
          </w:p>
          <w:p w14:paraId="1CB96068" w14:textId="77777777" w:rsidR="0019291A" w:rsidRPr="00CF7E8C" w:rsidRDefault="0019291A" w:rsidP="00CF7E8C">
            <w:pPr>
              <w:pStyle w:val="ListParagraph"/>
              <w:ind w:left="0"/>
              <w:rPr>
                <w:color w:val="000000"/>
                <w:sz w:val="16"/>
                <w:szCs w:val="16"/>
                <w:lang w:val="en-GB"/>
              </w:rPr>
            </w:pPr>
            <w:r w:rsidRPr="00CF7E8C">
              <w:rPr>
                <w:color w:val="000000"/>
                <w:sz w:val="16"/>
                <w:szCs w:val="16"/>
                <w:lang w:val="en-GB"/>
              </w:rPr>
              <w:t>[dd.mm.yyyy]</w:t>
            </w:r>
          </w:p>
          <w:p w14:paraId="0EB43C84" w14:textId="77777777" w:rsidR="0019291A" w:rsidRPr="00CF7E8C" w:rsidRDefault="0019291A" w:rsidP="00CF7E8C">
            <w:pPr>
              <w:pStyle w:val="ListParagraph"/>
              <w:ind w:left="0"/>
              <w:rPr>
                <w:color w:val="000000"/>
                <w:sz w:val="16"/>
                <w:szCs w:val="16"/>
                <w:lang w:val="en-GB"/>
              </w:rPr>
            </w:pPr>
            <w:r w:rsidRPr="00CF7E8C">
              <w:rPr>
                <w:color w:val="000000"/>
                <w:sz w:val="16"/>
                <w:szCs w:val="16"/>
                <w:lang w:val="en-GB"/>
              </w:rPr>
              <w:t xml:space="preserve"> </w:t>
            </w:r>
          </w:p>
        </w:tc>
        <w:tc>
          <w:tcPr>
            <w:tcW w:w="2991" w:type="dxa"/>
            <w:shd w:val="clear" w:color="auto" w:fill="auto"/>
          </w:tcPr>
          <w:p w14:paraId="3382596A" w14:textId="77777777" w:rsidR="0019291A" w:rsidRPr="00CF7E8C" w:rsidRDefault="0019291A" w:rsidP="00CF7E8C">
            <w:pPr>
              <w:pStyle w:val="ListParagraph"/>
              <w:ind w:left="0"/>
              <w:rPr>
                <w:color w:val="000000"/>
                <w:sz w:val="16"/>
                <w:szCs w:val="16"/>
                <w:lang w:val="en-GB"/>
              </w:rPr>
            </w:pPr>
            <w:r w:rsidRPr="00CF7E8C">
              <w:rPr>
                <w:color w:val="000000"/>
                <w:sz w:val="16"/>
                <w:szCs w:val="16"/>
                <w:lang w:val="en-GB"/>
              </w:rPr>
              <w:t>Signature:</w:t>
            </w:r>
          </w:p>
        </w:tc>
        <w:tc>
          <w:tcPr>
            <w:tcW w:w="1431" w:type="dxa"/>
            <w:shd w:val="clear" w:color="auto" w:fill="auto"/>
          </w:tcPr>
          <w:p w14:paraId="2AACF999" w14:textId="77777777" w:rsidR="0019291A" w:rsidRPr="00CF7E8C" w:rsidRDefault="0019291A" w:rsidP="00CF7E8C">
            <w:pPr>
              <w:pStyle w:val="ListParagraph"/>
              <w:ind w:left="0"/>
              <w:rPr>
                <w:color w:val="000000"/>
                <w:sz w:val="16"/>
                <w:szCs w:val="16"/>
                <w:lang w:val="en-GB"/>
              </w:rPr>
            </w:pPr>
            <w:r w:rsidRPr="00CF7E8C">
              <w:rPr>
                <w:color w:val="000000"/>
                <w:sz w:val="16"/>
                <w:szCs w:val="16"/>
                <w:lang w:val="en-GB"/>
              </w:rPr>
              <w:t xml:space="preserve">Date: </w:t>
            </w:r>
          </w:p>
          <w:p w14:paraId="48F01E00" w14:textId="77777777" w:rsidR="0019291A" w:rsidRPr="00CF7E8C" w:rsidRDefault="0019291A" w:rsidP="00CF7E8C">
            <w:pPr>
              <w:pStyle w:val="ListParagraph"/>
              <w:ind w:left="0"/>
              <w:rPr>
                <w:color w:val="000000"/>
                <w:sz w:val="16"/>
                <w:szCs w:val="16"/>
                <w:lang w:val="en-GB"/>
              </w:rPr>
            </w:pPr>
          </w:p>
          <w:p w14:paraId="3EBBC16A" w14:textId="77777777" w:rsidR="0019291A" w:rsidRPr="00CF7E8C" w:rsidRDefault="0019291A" w:rsidP="00CF7E8C">
            <w:pPr>
              <w:pStyle w:val="ListParagraph"/>
              <w:ind w:left="0"/>
              <w:rPr>
                <w:color w:val="000000"/>
                <w:sz w:val="16"/>
                <w:szCs w:val="16"/>
                <w:lang w:val="en-GB"/>
              </w:rPr>
            </w:pPr>
            <w:r w:rsidRPr="00CF7E8C">
              <w:rPr>
                <w:color w:val="000000"/>
                <w:sz w:val="16"/>
                <w:szCs w:val="16"/>
                <w:lang w:val="en-GB"/>
              </w:rPr>
              <w:t>[dd.mm.yyyy]</w:t>
            </w:r>
          </w:p>
        </w:tc>
        <w:tc>
          <w:tcPr>
            <w:tcW w:w="3011" w:type="dxa"/>
            <w:shd w:val="clear" w:color="auto" w:fill="auto"/>
          </w:tcPr>
          <w:p w14:paraId="43F7CA10" w14:textId="77777777" w:rsidR="0019291A" w:rsidRPr="00CF7E8C" w:rsidRDefault="0019291A" w:rsidP="00CF7E8C">
            <w:pPr>
              <w:pStyle w:val="ListParagraph"/>
              <w:ind w:left="0"/>
              <w:rPr>
                <w:color w:val="000000"/>
                <w:sz w:val="16"/>
                <w:szCs w:val="16"/>
                <w:lang w:val="en-GB"/>
              </w:rPr>
            </w:pPr>
            <w:r w:rsidRPr="00CF7E8C">
              <w:rPr>
                <w:color w:val="000000"/>
                <w:sz w:val="16"/>
                <w:szCs w:val="16"/>
                <w:lang w:val="en-GB"/>
              </w:rPr>
              <w:t>Signature:</w:t>
            </w:r>
          </w:p>
        </w:tc>
      </w:tr>
      <w:tr w:rsidR="0019291A" w:rsidRPr="00CF7E8C" w14:paraId="26378AC2" w14:textId="77777777" w:rsidTr="00CF7E8C">
        <w:tc>
          <w:tcPr>
            <w:tcW w:w="4440" w:type="dxa"/>
            <w:gridSpan w:val="2"/>
            <w:shd w:val="clear" w:color="auto" w:fill="auto"/>
          </w:tcPr>
          <w:p w14:paraId="352F870F" w14:textId="77777777" w:rsidR="0019291A" w:rsidRPr="00CF7E8C" w:rsidRDefault="0019291A" w:rsidP="00CF7E8C">
            <w:pPr>
              <w:pStyle w:val="ListParagraph"/>
              <w:ind w:left="0"/>
              <w:rPr>
                <w:color w:val="000000"/>
                <w:sz w:val="16"/>
                <w:szCs w:val="16"/>
                <w:lang w:val="en-GB"/>
              </w:rPr>
            </w:pPr>
            <w:r w:rsidRPr="00CF7E8C">
              <w:rPr>
                <w:color w:val="000000"/>
                <w:sz w:val="16"/>
                <w:szCs w:val="16"/>
                <w:lang w:val="en-GB"/>
              </w:rPr>
              <w:lastRenderedPageBreak/>
              <w:t>Name and position:</w:t>
            </w:r>
          </w:p>
          <w:p w14:paraId="7B5D18F9" w14:textId="77777777" w:rsidR="0019291A" w:rsidRPr="00CF7E8C" w:rsidRDefault="0019291A" w:rsidP="00CF7E8C">
            <w:pPr>
              <w:pStyle w:val="ListParagraph"/>
              <w:ind w:left="0"/>
              <w:rPr>
                <w:color w:val="000000"/>
                <w:sz w:val="16"/>
                <w:szCs w:val="16"/>
                <w:lang w:val="en-GB"/>
              </w:rPr>
            </w:pPr>
          </w:p>
          <w:p w14:paraId="3D93F015" w14:textId="77777777" w:rsidR="0019291A" w:rsidRPr="00CF7E8C" w:rsidRDefault="0019291A" w:rsidP="00CF7E8C">
            <w:pPr>
              <w:pStyle w:val="ListParagraph"/>
              <w:ind w:left="0"/>
              <w:rPr>
                <w:b/>
                <w:color w:val="000000"/>
                <w:sz w:val="16"/>
                <w:szCs w:val="16"/>
                <w:lang w:val="en-GB"/>
              </w:rPr>
            </w:pPr>
            <w:r w:rsidRPr="00CF7E8C">
              <w:rPr>
                <w:b/>
                <w:color w:val="000000"/>
                <w:sz w:val="16"/>
                <w:szCs w:val="16"/>
                <w:highlight w:val="yellow"/>
                <w:lang w:val="en-GB"/>
              </w:rPr>
              <w:t>[Name]</w:t>
            </w:r>
          </w:p>
          <w:p w14:paraId="6F6E378F" w14:textId="77777777" w:rsidR="0019291A" w:rsidRPr="00CF7E8C" w:rsidRDefault="0019291A" w:rsidP="00CF7E8C">
            <w:pPr>
              <w:pStyle w:val="ListParagraph"/>
              <w:ind w:left="0"/>
              <w:rPr>
                <w:color w:val="000000"/>
                <w:sz w:val="16"/>
                <w:szCs w:val="16"/>
                <w:lang w:val="en-GB"/>
              </w:rPr>
            </w:pPr>
            <w:r w:rsidRPr="00CF7E8C">
              <w:rPr>
                <w:b/>
                <w:color w:val="000000"/>
                <w:sz w:val="16"/>
                <w:szCs w:val="16"/>
                <w:highlight w:val="yellow"/>
                <w:lang w:val="en-GB"/>
              </w:rPr>
              <w:t>[Position]</w:t>
            </w:r>
          </w:p>
        </w:tc>
        <w:tc>
          <w:tcPr>
            <w:tcW w:w="4442" w:type="dxa"/>
            <w:gridSpan w:val="2"/>
            <w:shd w:val="clear" w:color="auto" w:fill="auto"/>
          </w:tcPr>
          <w:p w14:paraId="7256524C" w14:textId="77777777" w:rsidR="0019291A" w:rsidRPr="00CF7E8C" w:rsidRDefault="0019291A" w:rsidP="00CF7E8C">
            <w:pPr>
              <w:pStyle w:val="ListParagraph"/>
              <w:ind w:left="0"/>
              <w:rPr>
                <w:color w:val="000000"/>
                <w:sz w:val="16"/>
                <w:szCs w:val="16"/>
                <w:lang w:val="en-GB"/>
              </w:rPr>
            </w:pPr>
            <w:r w:rsidRPr="00CF7E8C">
              <w:rPr>
                <w:color w:val="000000"/>
                <w:sz w:val="16"/>
                <w:szCs w:val="16"/>
                <w:lang w:val="en-GB"/>
              </w:rPr>
              <w:t>Name and position:</w:t>
            </w:r>
          </w:p>
          <w:p w14:paraId="74A01648" w14:textId="77777777" w:rsidR="0019291A" w:rsidRPr="00CF7E8C" w:rsidRDefault="0019291A" w:rsidP="00CF7E8C">
            <w:pPr>
              <w:pStyle w:val="ListParagraph"/>
              <w:ind w:left="0"/>
              <w:rPr>
                <w:color w:val="000000"/>
                <w:sz w:val="16"/>
                <w:szCs w:val="16"/>
                <w:lang w:val="en-GB"/>
              </w:rPr>
            </w:pPr>
          </w:p>
          <w:p w14:paraId="3C83BEEB" w14:textId="77777777" w:rsidR="0019291A" w:rsidRPr="00CF7E8C" w:rsidRDefault="0019291A" w:rsidP="00CF7E8C">
            <w:pPr>
              <w:pStyle w:val="ListParagraph"/>
              <w:ind w:left="0"/>
              <w:rPr>
                <w:b/>
                <w:color w:val="000000"/>
                <w:sz w:val="16"/>
                <w:szCs w:val="16"/>
                <w:lang w:val="en-GB"/>
              </w:rPr>
            </w:pPr>
            <w:r w:rsidRPr="00CF7E8C">
              <w:rPr>
                <w:b/>
                <w:color w:val="000000"/>
                <w:sz w:val="16"/>
                <w:szCs w:val="16"/>
                <w:highlight w:val="yellow"/>
                <w:lang w:val="en-GB"/>
              </w:rPr>
              <w:t>[Name]</w:t>
            </w:r>
          </w:p>
          <w:p w14:paraId="25401377" w14:textId="77777777" w:rsidR="0019291A" w:rsidRPr="00CF7E8C" w:rsidRDefault="0019291A" w:rsidP="00CF7E8C">
            <w:pPr>
              <w:pStyle w:val="ListParagraph"/>
              <w:ind w:left="0"/>
              <w:rPr>
                <w:color w:val="000000"/>
                <w:sz w:val="16"/>
                <w:szCs w:val="16"/>
                <w:lang w:val="en-GB"/>
              </w:rPr>
            </w:pPr>
            <w:r w:rsidRPr="00CF7E8C">
              <w:rPr>
                <w:b/>
                <w:color w:val="000000"/>
                <w:sz w:val="16"/>
                <w:szCs w:val="16"/>
                <w:highlight w:val="yellow"/>
                <w:lang w:val="en-GB"/>
              </w:rPr>
              <w:t>[Position]</w:t>
            </w:r>
          </w:p>
        </w:tc>
      </w:tr>
    </w:tbl>
    <w:p w14:paraId="3BD2F5BD" w14:textId="77777777" w:rsidR="0019291A" w:rsidRPr="00E573A5" w:rsidRDefault="0019291A" w:rsidP="00471D4E">
      <w:pPr>
        <w:pStyle w:val="ListParagraph"/>
        <w:ind w:left="360"/>
        <w:rPr>
          <w:color w:val="000000"/>
          <w:sz w:val="16"/>
          <w:szCs w:val="16"/>
          <w:lang w:val="en-GB"/>
        </w:rPr>
      </w:pPr>
    </w:p>
    <w:sectPr w:rsidR="0019291A" w:rsidRPr="00E573A5" w:rsidSect="00D8081F">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900B7E" w14:textId="77777777" w:rsidR="00CF7E8C" w:rsidRDefault="00CF7E8C" w:rsidP="000257DC">
      <w:r>
        <w:separator/>
      </w:r>
    </w:p>
  </w:endnote>
  <w:endnote w:type="continuationSeparator" w:id="0">
    <w:p w14:paraId="33FDAFAE" w14:textId="77777777" w:rsidR="00CF7E8C" w:rsidRDefault="00CF7E8C" w:rsidP="00025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19030B" w14:textId="77777777" w:rsidR="000257DC" w:rsidRDefault="000257DC" w:rsidP="000257DC">
    <w:pPr>
      <w:pStyle w:val="Footer"/>
      <w:jc w:val="center"/>
      <w:rPr>
        <w:lang w:val="nb-NO"/>
      </w:rPr>
    </w:pPr>
    <w:r>
      <w:rPr>
        <w:lang w:val="nb-NO"/>
      </w:rPr>
      <w:t>Page</w:t>
    </w:r>
    <w:r w:rsidRPr="009545D3">
      <w:rPr>
        <w:lang w:val="nb-NO"/>
      </w:rPr>
      <w:t xml:space="preserve"> </w:t>
    </w:r>
    <w:r w:rsidR="000407A2" w:rsidRPr="009545D3">
      <w:rPr>
        <w:sz w:val="24"/>
        <w:lang w:val="nb-NO"/>
      </w:rPr>
      <w:fldChar w:fldCharType="begin"/>
    </w:r>
    <w:r w:rsidRPr="009545D3">
      <w:rPr>
        <w:lang w:val="nb-NO"/>
      </w:rPr>
      <w:instrText xml:space="preserve"> PAGE </w:instrText>
    </w:r>
    <w:r w:rsidR="000407A2" w:rsidRPr="009545D3">
      <w:rPr>
        <w:sz w:val="24"/>
        <w:lang w:val="nb-NO"/>
      </w:rPr>
      <w:fldChar w:fldCharType="separate"/>
    </w:r>
    <w:r w:rsidR="000E5347">
      <w:rPr>
        <w:noProof/>
        <w:lang w:val="nb-NO"/>
      </w:rPr>
      <w:t>2</w:t>
    </w:r>
    <w:r w:rsidR="000407A2" w:rsidRPr="009545D3">
      <w:rPr>
        <w:sz w:val="24"/>
        <w:lang w:val="nb-NO"/>
      </w:rPr>
      <w:fldChar w:fldCharType="end"/>
    </w:r>
    <w:r w:rsidRPr="009545D3">
      <w:rPr>
        <w:lang w:val="nb-NO"/>
      </w:rPr>
      <w:t xml:space="preserve"> </w:t>
    </w:r>
    <w:r>
      <w:rPr>
        <w:lang w:val="nb-NO"/>
      </w:rPr>
      <w:t>of</w:t>
    </w:r>
    <w:r w:rsidRPr="009545D3">
      <w:rPr>
        <w:lang w:val="nb-NO"/>
      </w:rPr>
      <w:t xml:space="preserve"> </w:t>
    </w:r>
    <w:r w:rsidR="000407A2" w:rsidRPr="009545D3">
      <w:rPr>
        <w:sz w:val="24"/>
        <w:lang w:val="nb-NO"/>
      </w:rPr>
      <w:fldChar w:fldCharType="begin"/>
    </w:r>
    <w:r w:rsidRPr="009545D3">
      <w:rPr>
        <w:lang w:val="nb-NO"/>
      </w:rPr>
      <w:instrText xml:space="preserve"> NUMPAGES  </w:instrText>
    </w:r>
    <w:r w:rsidR="000407A2" w:rsidRPr="009545D3">
      <w:rPr>
        <w:sz w:val="24"/>
        <w:lang w:val="nb-NO"/>
      </w:rPr>
      <w:fldChar w:fldCharType="separate"/>
    </w:r>
    <w:r w:rsidR="000E5347">
      <w:rPr>
        <w:noProof/>
        <w:lang w:val="nb-NO"/>
      </w:rPr>
      <w:t>4</w:t>
    </w:r>
    <w:r w:rsidR="000407A2" w:rsidRPr="009545D3">
      <w:rPr>
        <w:sz w:val="24"/>
        <w:lang w:val="nb-NO"/>
      </w:rPr>
      <w:fldChar w:fldCharType="end"/>
    </w:r>
  </w:p>
  <w:p w14:paraId="5C96A7FE" w14:textId="77777777" w:rsidR="000257DC" w:rsidRDefault="000257D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13B1DD" w14:textId="53EF9BDB" w:rsidR="000257DC" w:rsidRPr="000257DC" w:rsidRDefault="00E573A5" w:rsidP="000257DC">
    <w:pPr>
      <w:pStyle w:val="Footer"/>
      <w:jc w:val="center"/>
      <w:rPr>
        <w:lang w:val="nb-NO"/>
      </w:rPr>
    </w:pPr>
    <w:r>
      <w:rPr>
        <w:lang w:val="nb-NO"/>
      </w:rPr>
      <w:t>Ver</w:t>
    </w:r>
    <w:r w:rsidR="000E5347">
      <w:rPr>
        <w:lang w:val="nb-NO"/>
      </w:rPr>
      <w:t>sion</w:t>
    </w:r>
    <w:r>
      <w:rPr>
        <w:lang w:val="nb-NO"/>
      </w:rPr>
      <w:t xml:space="preserve"> 4</w:t>
    </w:r>
    <w:r w:rsidR="000257DC">
      <w:rPr>
        <w:lang w:val="nb-NO"/>
      </w:rPr>
      <w:t>.0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53EB56" w14:textId="77777777" w:rsidR="00CF7E8C" w:rsidRDefault="00CF7E8C" w:rsidP="000257DC">
      <w:r>
        <w:separator/>
      </w:r>
    </w:p>
  </w:footnote>
  <w:footnote w:type="continuationSeparator" w:id="0">
    <w:p w14:paraId="6EF1A4CB" w14:textId="77777777" w:rsidR="00CF7E8C" w:rsidRDefault="00CF7E8C" w:rsidP="000257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6207EE"/>
    <w:multiLevelType w:val="hybridMultilevel"/>
    <w:tmpl w:val="E37E0B8C"/>
    <w:lvl w:ilvl="0" w:tplc="7CF8B6FA">
      <w:start w:val="1"/>
      <w:numFmt w:val="lowerLetter"/>
      <w:lvlText w:val="%1."/>
      <w:lvlJc w:val="left"/>
      <w:pPr>
        <w:ind w:left="720" w:hanging="360"/>
      </w:pPr>
      <w:rPr>
        <w:rFonts w:hint="default"/>
      </w:rPr>
    </w:lvl>
    <w:lvl w:ilvl="1" w:tplc="40CC36EE" w:tentative="1">
      <w:start w:val="1"/>
      <w:numFmt w:val="lowerLetter"/>
      <w:lvlText w:val="%2."/>
      <w:lvlJc w:val="left"/>
      <w:pPr>
        <w:ind w:left="1440" w:hanging="360"/>
      </w:pPr>
    </w:lvl>
    <w:lvl w:ilvl="2" w:tplc="B7ACEABC" w:tentative="1">
      <w:start w:val="1"/>
      <w:numFmt w:val="lowerRoman"/>
      <w:lvlText w:val="%3."/>
      <w:lvlJc w:val="right"/>
      <w:pPr>
        <w:ind w:left="2160" w:hanging="180"/>
      </w:pPr>
    </w:lvl>
    <w:lvl w:ilvl="3" w:tplc="EA64A9B2" w:tentative="1">
      <w:start w:val="1"/>
      <w:numFmt w:val="decimal"/>
      <w:lvlText w:val="%4."/>
      <w:lvlJc w:val="left"/>
      <w:pPr>
        <w:ind w:left="2880" w:hanging="360"/>
      </w:pPr>
    </w:lvl>
    <w:lvl w:ilvl="4" w:tplc="8F121A80" w:tentative="1">
      <w:start w:val="1"/>
      <w:numFmt w:val="lowerLetter"/>
      <w:lvlText w:val="%5."/>
      <w:lvlJc w:val="left"/>
      <w:pPr>
        <w:ind w:left="3600" w:hanging="360"/>
      </w:pPr>
    </w:lvl>
    <w:lvl w:ilvl="5" w:tplc="FFFC0BC6" w:tentative="1">
      <w:start w:val="1"/>
      <w:numFmt w:val="lowerRoman"/>
      <w:lvlText w:val="%6."/>
      <w:lvlJc w:val="right"/>
      <w:pPr>
        <w:ind w:left="4320" w:hanging="180"/>
      </w:pPr>
    </w:lvl>
    <w:lvl w:ilvl="6" w:tplc="1BC82C76" w:tentative="1">
      <w:start w:val="1"/>
      <w:numFmt w:val="decimal"/>
      <w:lvlText w:val="%7."/>
      <w:lvlJc w:val="left"/>
      <w:pPr>
        <w:ind w:left="5040" w:hanging="360"/>
      </w:pPr>
    </w:lvl>
    <w:lvl w:ilvl="7" w:tplc="33A0D440" w:tentative="1">
      <w:start w:val="1"/>
      <w:numFmt w:val="lowerLetter"/>
      <w:lvlText w:val="%8."/>
      <w:lvlJc w:val="left"/>
      <w:pPr>
        <w:ind w:left="5760" w:hanging="360"/>
      </w:pPr>
    </w:lvl>
    <w:lvl w:ilvl="8" w:tplc="52307F8E" w:tentative="1">
      <w:start w:val="1"/>
      <w:numFmt w:val="lowerRoman"/>
      <w:lvlText w:val="%9."/>
      <w:lvlJc w:val="right"/>
      <w:pPr>
        <w:ind w:left="6480" w:hanging="180"/>
      </w:pPr>
    </w:lvl>
  </w:abstractNum>
  <w:abstractNum w:abstractNumId="1">
    <w:nsid w:val="25E92075"/>
    <w:multiLevelType w:val="hybridMultilevel"/>
    <w:tmpl w:val="3DEE479E"/>
    <w:lvl w:ilvl="0" w:tplc="08140019">
      <w:start w:val="1"/>
      <w:numFmt w:val="lowerLetter"/>
      <w:lvlText w:val="%1."/>
      <w:lvlJc w:val="left"/>
      <w:pPr>
        <w:ind w:left="1068" w:hanging="360"/>
      </w:pPr>
      <w:rPr>
        <w:rFonts w:hint="default"/>
      </w:rPr>
    </w:lvl>
    <w:lvl w:ilvl="1" w:tplc="08140019" w:tentative="1">
      <w:start w:val="1"/>
      <w:numFmt w:val="lowerLetter"/>
      <w:lvlText w:val="%2."/>
      <w:lvlJc w:val="left"/>
      <w:pPr>
        <w:ind w:left="1788" w:hanging="360"/>
      </w:pPr>
    </w:lvl>
    <w:lvl w:ilvl="2" w:tplc="0814001B" w:tentative="1">
      <w:start w:val="1"/>
      <w:numFmt w:val="lowerRoman"/>
      <w:lvlText w:val="%3."/>
      <w:lvlJc w:val="right"/>
      <w:pPr>
        <w:ind w:left="2508" w:hanging="180"/>
      </w:pPr>
    </w:lvl>
    <w:lvl w:ilvl="3" w:tplc="0814000F" w:tentative="1">
      <w:start w:val="1"/>
      <w:numFmt w:val="decimal"/>
      <w:lvlText w:val="%4."/>
      <w:lvlJc w:val="left"/>
      <w:pPr>
        <w:ind w:left="3228" w:hanging="360"/>
      </w:pPr>
    </w:lvl>
    <w:lvl w:ilvl="4" w:tplc="08140019" w:tentative="1">
      <w:start w:val="1"/>
      <w:numFmt w:val="lowerLetter"/>
      <w:lvlText w:val="%5."/>
      <w:lvlJc w:val="left"/>
      <w:pPr>
        <w:ind w:left="3948" w:hanging="360"/>
      </w:pPr>
    </w:lvl>
    <w:lvl w:ilvl="5" w:tplc="0814001B" w:tentative="1">
      <w:start w:val="1"/>
      <w:numFmt w:val="lowerRoman"/>
      <w:lvlText w:val="%6."/>
      <w:lvlJc w:val="right"/>
      <w:pPr>
        <w:ind w:left="4668" w:hanging="180"/>
      </w:pPr>
    </w:lvl>
    <w:lvl w:ilvl="6" w:tplc="0814000F" w:tentative="1">
      <w:start w:val="1"/>
      <w:numFmt w:val="decimal"/>
      <w:lvlText w:val="%7."/>
      <w:lvlJc w:val="left"/>
      <w:pPr>
        <w:ind w:left="5388" w:hanging="360"/>
      </w:pPr>
    </w:lvl>
    <w:lvl w:ilvl="7" w:tplc="08140019" w:tentative="1">
      <w:start w:val="1"/>
      <w:numFmt w:val="lowerLetter"/>
      <w:lvlText w:val="%8."/>
      <w:lvlJc w:val="left"/>
      <w:pPr>
        <w:ind w:left="6108" w:hanging="360"/>
      </w:pPr>
    </w:lvl>
    <w:lvl w:ilvl="8" w:tplc="0814001B" w:tentative="1">
      <w:start w:val="1"/>
      <w:numFmt w:val="lowerRoman"/>
      <w:lvlText w:val="%9."/>
      <w:lvlJc w:val="right"/>
      <w:pPr>
        <w:ind w:left="6828" w:hanging="180"/>
      </w:pPr>
    </w:lvl>
  </w:abstractNum>
  <w:abstractNum w:abstractNumId="2">
    <w:nsid w:val="2D171193"/>
    <w:multiLevelType w:val="multilevel"/>
    <w:tmpl w:val="D026F8E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nsid w:val="414D6E64"/>
    <w:multiLevelType w:val="multilevel"/>
    <w:tmpl w:val="E7147E54"/>
    <w:lvl w:ilvl="0">
      <w:start w:val="4"/>
      <w:numFmt w:val="decimal"/>
      <w:lvlText w:val="%1"/>
      <w:lvlJc w:val="left"/>
      <w:pPr>
        <w:tabs>
          <w:tab w:val="num" w:pos="720"/>
        </w:tabs>
        <w:ind w:left="720" w:hanging="720"/>
      </w:pPr>
      <w:rPr>
        <w:rFonts w:hint="default"/>
        <w:sz w:val="22"/>
      </w:rPr>
    </w:lvl>
    <w:lvl w:ilvl="1">
      <w:start w:val="1"/>
      <w:numFmt w:val="decimal"/>
      <w:lvlText w:val="%1.%2"/>
      <w:lvlJc w:val="left"/>
      <w:pPr>
        <w:tabs>
          <w:tab w:val="num" w:pos="720"/>
        </w:tabs>
        <w:ind w:left="720" w:hanging="720"/>
      </w:pPr>
      <w:rPr>
        <w:rFonts w:hint="default"/>
        <w:sz w:val="22"/>
      </w:rPr>
    </w:lvl>
    <w:lvl w:ilvl="2">
      <w:start w:val="1"/>
      <w:numFmt w:val="decimal"/>
      <w:lvlText w:val="%1.%2.%3"/>
      <w:lvlJc w:val="left"/>
      <w:pPr>
        <w:tabs>
          <w:tab w:val="num" w:pos="720"/>
        </w:tabs>
        <w:ind w:left="720" w:hanging="720"/>
      </w:pPr>
      <w:rPr>
        <w:rFonts w:hint="default"/>
        <w:sz w:val="22"/>
      </w:rPr>
    </w:lvl>
    <w:lvl w:ilvl="3">
      <w:start w:val="1"/>
      <w:numFmt w:val="decimal"/>
      <w:lvlText w:val="%1.%2.%3.%4"/>
      <w:lvlJc w:val="left"/>
      <w:pPr>
        <w:tabs>
          <w:tab w:val="num" w:pos="720"/>
        </w:tabs>
        <w:ind w:left="720" w:hanging="720"/>
      </w:pPr>
      <w:rPr>
        <w:rFonts w:hint="default"/>
        <w:sz w:val="22"/>
      </w:rPr>
    </w:lvl>
    <w:lvl w:ilvl="4">
      <w:start w:val="1"/>
      <w:numFmt w:val="decimal"/>
      <w:lvlText w:val="%1.%2.%3.%4.%5"/>
      <w:lvlJc w:val="left"/>
      <w:pPr>
        <w:tabs>
          <w:tab w:val="num" w:pos="1080"/>
        </w:tabs>
        <w:ind w:left="1080" w:hanging="1080"/>
      </w:pPr>
      <w:rPr>
        <w:rFonts w:hint="default"/>
        <w:sz w:val="22"/>
      </w:rPr>
    </w:lvl>
    <w:lvl w:ilvl="5">
      <w:start w:val="1"/>
      <w:numFmt w:val="decimal"/>
      <w:lvlText w:val="%1.%2.%3.%4.%5.%6"/>
      <w:lvlJc w:val="left"/>
      <w:pPr>
        <w:tabs>
          <w:tab w:val="num" w:pos="1080"/>
        </w:tabs>
        <w:ind w:left="1080" w:hanging="1080"/>
      </w:pPr>
      <w:rPr>
        <w:rFonts w:hint="default"/>
        <w:sz w:val="22"/>
      </w:rPr>
    </w:lvl>
    <w:lvl w:ilvl="6">
      <w:start w:val="1"/>
      <w:numFmt w:val="decimal"/>
      <w:lvlText w:val="%1.%2.%3.%4.%5.%6.%7"/>
      <w:lvlJc w:val="left"/>
      <w:pPr>
        <w:tabs>
          <w:tab w:val="num" w:pos="1440"/>
        </w:tabs>
        <w:ind w:left="1440" w:hanging="1440"/>
      </w:pPr>
      <w:rPr>
        <w:rFonts w:hint="default"/>
        <w:sz w:val="22"/>
      </w:rPr>
    </w:lvl>
    <w:lvl w:ilvl="7">
      <w:start w:val="1"/>
      <w:numFmt w:val="decimal"/>
      <w:lvlText w:val="%1.%2.%3.%4.%5.%6.%7.%8"/>
      <w:lvlJc w:val="left"/>
      <w:pPr>
        <w:tabs>
          <w:tab w:val="num" w:pos="1440"/>
        </w:tabs>
        <w:ind w:left="1440" w:hanging="1440"/>
      </w:pPr>
      <w:rPr>
        <w:rFonts w:hint="default"/>
        <w:sz w:val="22"/>
      </w:rPr>
    </w:lvl>
    <w:lvl w:ilvl="8">
      <w:start w:val="1"/>
      <w:numFmt w:val="decimal"/>
      <w:lvlText w:val="%1.%2.%3.%4.%5.%6.%7.%8.%9"/>
      <w:lvlJc w:val="left"/>
      <w:pPr>
        <w:tabs>
          <w:tab w:val="num" w:pos="1800"/>
        </w:tabs>
        <w:ind w:left="1800" w:hanging="1800"/>
      </w:pPr>
      <w:rPr>
        <w:rFonts w:hint="default"/>
        <w:sz w:val="22"/>
      </w:rPr>
    </w:lvl>
  </w:abstractNum>
  <w:abstractNum w:abstractNumId="4">
    <w:nsid w:val="492D011F"/>
    <w:multiLevelType w:val="hybridMultilevel"/>
    <w:tmpl w:val="F162FD80"/>
    <w:lvl w:ilvl="0" w:tplc="A678C8C4">
      <w:start w:val="1"/>
      <w:numFmt w:val="lowerLetter"/>
      <w:lvlText w:val="%1."/>
      <w:lvlJc w:val="left"/>
      <w:pPr>
        <w:tabs>
          <w:tab w:val="num" w:pos="720"/>
        </w:tabs>
        <w:ind w:left="720" w:hanging="360"/>
      </w:pPr>
      <w:rPr>
        <w:rFonts w:ascii="Verdana" w:eastAsia="SimSun" w:hAnsi="Verdana" w:cs="Times New Roman"/>
      </w:rPr>
    </w:lvl>
    <w:lvl w:ilvl="1" w:tplc="8116AA2E" w:tentative="1">
      <w:start w:val="1"/>
      <w:numFmt w:val="lowerLetter"/>
      <w:lvlText w:val="%2."/>
      <w:lvlJc w:val="left"/>
      <w:pPr>
        <w:tabs>
          <w:tab w:val="num" w:pos="1440"/>
        </w:tabs>
        <w:ind w:left="1440" w:hanging="360"/>
      </w:pPr>
    </w:lvl>
    <w:lvl w:ilvl="2" w:tplc="4B289746" w:tentative="1">
      <w:start w:val="1"/>
      <w:numFmt w:val="lowerRoman"/>
      <w:lvlText w:val="%3."/>
      <w:lvlJc w:val="right"/>
      <w:pPr>
        <w:tabs>
          <w:tab w:val="num" w:pos="2160"/>
        </w:tabs>
        <w:ind w:left="2160" w:hanging="180"/>
      </w:pPr>
    </w:lvl>
    <w:lvl w:ilvl="3" w:tplc="CFFA6816" w:tentative="1">
      <w:start w:val="1"/>
      <w:numFmt w:val="decimal"/>
      <w:lvlText w:val="%4."/>
      <w:lvlJc w:val="left"/>
      <w:pPr>
        <w:tabs>
          <w:tab w:val="num" w:pos="2880"/>
        </w:tabs>
        <w:ind w:left="2880" w:hanging="360"/>
      </w:pPr>
    </w:lvl>
    <w:lvl w:ilvl="4" w:tplc="7AF68D10" w:tentative="1">
      <w:start w:val="1"/>
      <w:numFmt w:val="lowerLetter"/>
      <w:lvlText w:val="%5."/>
      <w:lvlJc w:val="left"/>
      <w:pPr>
        <w:tabs>
          <w:tab w:val="num" w:pos="3600"/>
        </w:tabs>
        <w:ind w:left="3600" w:hanging="360"/>
      </w:pPr>
    </w:lvl>
    <w:lvl w:ilvl="5" w:tplc="2AF2DF2A" w:tentative="1">
      <w:start w:val="1"/>
      <w:numFmt w:val="lowerRoman"/>
      <w:lvlText w:val="%6."/>
      <w:lvlJc w:val="right"/>
      <w:pPr>
        <w:tabs>
          <w:tab w:val="num" w:pos="4320"/>
        </w:tabs>
        <w:ind w:left="4320" w:hanging="180"/>
      </w:pPr>
    </w:lvl>
    <w:lvl w:ilvl="6" w:tplc="F0A6D066" w:tentative="1">
      <w:start w:val="1"/>
      <w:numFmt w:val="decimal"/>
      <w:lvlText w:val="%7."/>
      <w:lvlJc w:val="left"/>
      <w:pPr>
        <w:tabs>
          <w:tab w:val="num" w:pos="5040"/>
        </w:tabs>
        <w:ind w:left="5040" w:hanging="360"/>
      </w:pPr>
    </w:lvl>
    <w:lvl w:ilvl="7" w:tplc="814A8CF8" w:tentative="1">
      <w:start w:val="1"/>
      <w:numFmt w:val="lowerLetter"/>
      <w:lvlText w:val="%8."/>
      <w:lvlJc w:val="left"/>
      <w:pPr>
        <w:tabs>
          <w:tab w:val="num" w:pos="5760"/>
        </w:tabs>
        <w:ind w:left="5760" w:hanging="360"/>
      </w:pPr>
    </w:lvl>
    <w:lvl w:ilvl="8" w:tplc="A17E0F80" w:tentative="1">
      <w:start w:val="1"/>
      <w:numFmt w:val="lowerRoman"/>
      <w:lvlText w:val="%9."/>
      <w:lvlJc w:val="right"/>
      <w:pPr>
        <w:tabs>
          <w:tab w:val="num" w:pos="6480"/>
        </w:tabs>
        <w:ind w:left="6480" w:hanging="180"/>
      </w:pPr>
    </w:lvl>
  </w:abstractNum>
  <w:abstractNum w:abstractNumId="5">
    <w:nsid w:val="504938D4"/>
    <w:multiLevelType w:val="hybridMultilevel"/>
    <w:tmpl w:val="E6AC14B0"/>
    <w:lvl w:ilvl="0" w:tplc="F62A7426">
      <w:start w:val="1"/>
      <w:numFmt w:val="decimal"/>
      <w:lvlText w:val="%1."/>
      <w:lvlJc w:val="left"/>
      <w:pPr>
        <w:ind w:left="720" w:hanging="360"/>
      </w:pPr>
      <w:rPr>
        <w:rFonts w:hint="default"/>
      </w:rPr>
    </w:lvl>
    <w:lvl w:ilvl="1" w:tplc="5498C624" w:tentative="1">
      <w:start w:val="1"/>
      <w:numFmt w:val="lowerLetter"/>
      <w:lvlText w:val="%2."/>
      <w:lvlJc w:val="left"/>
      <w:pPr>
        <w:ind w:left="1440" w:hanging="360"/>
      </w:pPr>
    </w:lvl>
    <w:lvl w:ilvl="2" w:tplc="F4E6C666" w:tentative="1">
      <w:start w:val="1"/>
      <w:numFmt w:val="lowerRoman"/>
      <w:lvlText w:val="%3."/>
      <w:lvlJc w:val="right"/>
      <w:pPr>
        <w:ind w:left="2160" w:hanging="180"/>
      </w:pPr>
    </w:lvl>
    <w:lvl w:ilvl="3" w:tplc="F09405AA" w:tentative="1">
      <w:start w:val="1"/>
      <w:numFmt w:val="decimal"/>
      <w:lvlText w:val="%4."/>
      <w:lvlJc w:val="left"/>
      <w:pPr>
        <w:ind w:left="2880" w:hanging="360"/>
      </w:pPr>
    </w:lvl>
    <w:lvl w:ilvl="4" w:tplc="C2CEFAE2" w:tentative="1">
      <w:start w:val="1"/>
      <w:numFmt w:val="lowerLetter"/>
      <w:lvlText w:val="%5."/>
      <w:lvlJc w:val="left"/>
      <w:pPr>
        <w:ind w:left="3600" w:hanging="360"/>
      </w:pPr>
    </w:lvl>
    <w:lvl w:ilvl="5" w:tplc="3760B488" w:tentative="1">
      <w:start w:val="1"/>
      <w:numFmt w:val="lowerRoman"/>
      <w:lvlText w:val="%6."/>
      <w:lvlJc w:val="right"/>
      <w:pPr>
        <w:ind w:left="4320" w:hanging="180"/>
      </w:pPr>
    </w:lvl>
    <w:lvl w:ilvl="6" w:tplc="54D02948" w:tentative="1">
      <w:start w:val="1"/>
      <w:numFmt w:val="decimal"/>
      <w:lvlText w:val="%7."/>
      <w:lvlJc w:val="left"/>
      <w:pPr>
        <w:ind w:left="5040" w:hanging="360"/>
      </w:pPr>
    </w:lvl>
    <w:lvl w:ilvl="7" w:tplc="0134971E" w:tentative="1">
      <w:start w:val="1"/>
      <w:numFmt w:val="lowerLetter"/>
      <w:lvlText w:val="%8."/>
      <w:lvlJc w:val="left"/>
      <w:pPr>
        <w:ind w:left="5760" w:hanging="360"/>
      </w:pPr>
    </w:lvl>
    <w:lvl w:ilvl="8" w:tplc="F5102BBA" w:tentative="1">
      <w:start w:val="1"/>
      <w:numFmt w:val="lowerRoman"/>
      <w:lvlText w:val="%9."/>
      <w:lvlJc w:val="right"/>
      <w:pPr>
        <w:ind w:left="6480" w:hanging="180"/>
      </w:pPr>
    </w:lvl>
  </w:abstractNum>
  <w:abstractNum w:abstractNumId="6">
    <w:nsid w:val="50B02DE7"/>
    <w:multiLevelType w:val="hybridMultilevel"/>
    <w:tmpl w:val="0AFA8010"/>
    <w:lvl w:ilvl="0" w:tplc="C728CA28">
      <w:start w:val="1"/>
      <w:numFmt w:val="lowerLetter"/>
      <w:lvlText w:val="%1."/>
      <w:lvlJc w:val="left"/>
      <w:pPr>
        <w:ind w:left="1068" w:hanging="360"/>
      </w:pPr>
      <w:rPr>
        <w:rFonts w:hint="default"/>
        <w:color w:val="auto"/>
      </w:rPr>
    </w:lvl>
    <w:lvl w:ilvl="1" w:tplc="E7CE5794" w:tentative="1">
      <w:start w:val="1"/>
      <w:numFmt w:val="lowerLetter"/>
      <w:lvlText w:val="%2."/>
      <w:lvlJc w:val="left"/>
      <w:pPr>
        <w:ind w:left="1788" w:hanging="360"/>
      </w:pPr>
    </w:lvl>
    <w:lvl w:ilvl="2" w:tplc="6298BFE6" w:tentative="1">
      <w:start w:val="1"/>
      <w:numFmt w:val="lowerRoman"/>
      <w:lvlText w:val="%3."/>
      <w:lvlJc w:val="right"/>
      <w:pPr>
        <w:ind w:left="2508" w:hanging="180"/>
      </w:pPr>
    </w:lvl>
    <w:lvl w:ilvl="3" w:tplc="53622CB4" w:tentative="1">
      <w:start w:val="1"/>
      <w:numFmt w:val="decimal"/>
      <w:lvlText w:val="%4."/>
      <w:lvlJc w:val="left"/>
      <w:pPr>
        <w:ind w:left="3228" w:hanging="360"/>
      </w:pPr>
    </w:lvl>
    <w:lvl w:ilvl="4" w:tplc="4B7A1128" w:tentative="1">
      <w:start w:val="1"/>
      <w:numFmt w:val="lowerLetter"/>
      <w:lvlText w:val="%5."/>
      <w:lvlJc w:val="left"/>
      <w:pPr>
        <w:ind w:left="3948" w:hanging="360"/>
      </w:pPr>
    </w:lvl>
    <w:lvl w:ilvl="5" w:tplc="88524016" w:tentative="1">
      <w:start w:val="1"/>
      <w:numFmt w:val="lowerRoman"/>
      <w:lvlText w:val="%6."/>
      <w:lvlJc w:val="right"/>
      <w:pPr>
        <w:ind w:left="4668" w:hanging="180"/>
      </w:pPr>
    </w:lvl>
    <w:lvl w:ilvl="6" w:tplc="21FC48B4" w:tentative="1">
      <w:start w:val="1"/>
      <w:numFmt w:val="decimal"/>
      <w:lvlText w:val="%7."/>
      <w:lvlJc w:val="left"/>
      <w:pPr>
        <w:ind w:left="5388" w:hanging="360"/>
      </w:pPr>
    </w:lvl>
    <w:lvl w:ilvl="7" w:tplc="76367224" w:tentative="1">
      <w:start w:val="1"/>
      <w:numFmt w:val="lowerLetter"/>
      <w:lvlText w:val="%8."/>
      <w:lvlJc w:val="left"/>
      <w:pPr>
        <w:ind w:left="6108" w:hanging="360"/>
      </w:pPr>
    </w:lvl>
    <w:lvl w:ilvl="8" w:tplc="383269BC" w:tentative="1">
      <w:start w:val="1"/>
      <w:numFmt w:val="lowerRoman"/>
      <w:lvlText w:val="%9."/>
      <w:lvlJc w:val="right"/>
      <w:pPr>
        <w:ind w:left="6828" w:hanging="180"/>
      </w:pPr>
    </w:lvl>
  </w:abstractNum>
  <w:abstractNum w:abstractNumId="7">
    <w:nsid w:val="54922B2E"/>
    <w:multiLevelType w:val="hybridMultilevel"/>
    <w:tmpl w:val="198218F8"/>
    <w:lvl w:ilvl="0" w:tplc="9E6ACC46">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5EFC2E77"/>
    <w:multiLevelType w:val="multilevel"/>
    <w:tmpl w:val="6E4CF8CA"/>
    <w:lvl w:ilvl="0">
      <w:start w:val="7"/>
      <w:numFmt w:val="decimal"/>
      <w:lvlText w:val="%1"/>
      <w:lvlJc w:val="left"/>
      <w:pPr>
        <w:tabs>
          <w:tab w:val="num" w:pos="360"/>
        </w:tabs>
        <w:ind w:left="360" w:hanging="360"/>
      </w:pPr>
      <w:rPr>
        <w:rFonts w:hint="default"/>
      </w:rPr>
    </w:lvl>
    <w:lvl w:ilvl="1">
      <w:start w:val="5"/>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340"/>
        </w:tabs>
        <w:ind w:left="2340" w:hanging="72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680"/>
        </w:tabs>
        <w:ind w:left="4680" w:hanging="144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6120"/>
        </w:tabs>
        <w:ind w:left="6120" w:hanging="1800"/>
      </w:pPr>
      <w:rPr>
        <w:rFonts w:hint="default"/>
      </w:rPr>
    </w:lvl>
  </w:abstractNum>
  <w:num w:numId="1">
    <w:abstractNumId w:val="5"/>
  </w:num>
  <w:num w:numId="2">
    <w:abstractNumId w:val="3"/>
  </w:num>
  <w:num w:numId="3">
    <w:abstractNumId w:val="2"/>
  </w:num>
  <w:num w:numId="4">
    <w:abstractNumId w:val="4"/>
  </w:num>
  <w:num w:numId="5">
    <w:abstractNumId w:val="7"/>
  </w:num>
  <w:num w:numId="6">
    <w:abstractNumId w:val="6"/>
  </w:num>
  <w:num w:numId="7">
    <w:abstractNumId w:val="8"/>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drawingGridHorizontalSpacing w:val="100"/>
  <w:displayHorizontalDrawingGridEvery w:val="2"/>
  <w:characterSpacingControl w:val="doNotCompress"/>
  <w:hdrShapeDefaults>
    <o:shapedefaults v:ext="edit" spidmax="1331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5E8"/>
    <w:rsid w:val="00010C69"/>
    <w:rsid w:val="00012453"/>
    <w:rsid w:val="000141E3"/>
    <w:rsid w:val="00025579"/>
    <w:rsid w:val="000257DC"/>
    <w:rsid w:val="000275AA"/>
    <w:rsid w:val="00031318"/>
    <w:rsid w:val="0003473B"/>
    <w:rsid w:val="000407A2"/>
    <w:rsid w:val="00040C3E"/>
    <w:rsid w:val="00046C88"/>
    <w:rsid w:val="0005711A"/>
    <w:rsid w:val="00063D23"/>
    <w:rsid w:val="00063F22"/>
    <w:rsid w:val="000658F6"/>
    <w:rsid w:val="00065E56"/>
    <w:rsid w:val="000759FB"/>
    <w:rsid w:val="00077E79"/>
    <w:rsid w:val="0008096A"/>
    <w:rsid w:val="000955B6"/>
    <w:rsid w:val="000A2B31"/>
    <w:rsid w:val="000A35FC"/>
    <w:rsid w:val="000A3784"/>
    <w:rsid w:val="000A598A"/>
    <w:rsid w:val="000A5FB4"/>
    <w:rsid w:val="000A75C2"/>
    <w:rsid w:val="000B116D"/>
    <w:rsid w:val="000C29DE"/>
    <w:rsid w:val="000C791E"/>
    <w:rsid w:val="000D08CA"/>
    <w:rsid w:val="000D243D"/>
    <w:rsid w:val="000D3903"/>
    <w:rsid w:val="000D5BBD"/>
    <w:rsid w:val="000D69FD"/>
    <w:rsid w:val="000D75CA"/>
    <w:rsid w:val="000D7CEF"/>
    <w:rsid w:val="000E1AD8"/>
    <w:rsid w:val="000E5347"/>
    <w:rsid w:val="000E67C7"/>
    <w:rsid w:val="000E756B"/>
    <w:rsid w:val="000F1F54"/>
    <w:rsid w:val="00110987"/>
    <w:rsid w:val="001139EA"/>
    <w:rsid w:val="00121517"/>
    <w:rsid w:val="00125B67"/>
    <w:rsid w:val="00146FF3"/>
    <w:rsid w:val="0015208D"/>
    <w:rsid w:val="00152350"/>
    <w:rsid w:val="00157F18"/>
    <w:rsid w:val="001612E8"/>
    <w:rsid w:val="00165578"/>
    <w:rsid w:val="00167C37"/>
    <w:rsid w:val="00174387"/>
    <w:rsid w:val="00176A95"/>
    <w:rsid w:val="00181F6C"/>
    <w:rsid w:val="001838D8"/>
    <w:rsid w:val="00183A09"/>
    <w:rsid w:val="001846A9"/>
    <w:rsid w:val="00187672"/>
    <w:rsid w:val="0019011E"/>
    <w:rsid w:val="0019291A"/>
    <w:rsid w:val="001A0116"/>
    <w:rsid w:val="001A2A79"/>
    <w:rsid w:val="001A7A12"/>
    <w:rsid w:val="001C111D"/>
    <w:rsid w:val="001D16E9"/>
    <w:rsid w:val="001D4A81"/>
    <w:rsid w:val="001E259A"/>
    <w:rsid w:val="001E3E97"/>
    <w:rsid w:val="001E42FD"/>
    <w:rsid w:val="001F1D8F"/>
    <w:rsid w:val="001F4E73"/>
    <w:rsid w:val="0020246B"/>
    <w:rsid w:val="0020408B"/>
    <w:rsid w:val="002062FF"/>
    <w:rsid w:val="00212B97"/>
    <w:rsid w:val="00215124"/>
    <w:rsid w:val="0022353A"/>
    <w:rsid w:val="00225D05"/>
    <w:rsid w:val="00230A91"/>
    <w:rsid w:val="0023739F"/>
    <w:rsid w:val="00243D31"/>
    <w:rsid w:val="0024474B"/>
    <w:rsid w:val="002523E1"/>
    <w:rsid w:val="0025358A"/>
    <w:rsid w:val="00255238"/>
    <w:rsid w:val="00256D8F"/>
    <w:rsid w:val="00261BCC"/>
    <w:rsid w:val="00274A49"/>
    <w:rsid w:val="00275058"/>
    <w:rsid w:val="00275C38"/>
    <w:rsid w:val="002918C1"/>
    <w:rsid w:val="00297F85"/>
    <w:rsid w:val="002A2807"/>
    <w:rsid w:val="002B1BF0"/>
    <w:rsid w:val="002C781E"/>
    <w:rsid w:val="002D2B8B"/>
    <w:rsid w:val="002D429B"/>
    <w:rsid w:val="002E0556"/>
    <w:rsid w:val="002E0F10"/>
    <w:rsid w:val="002F18C7"/>
    <w:rsid w:val="003133EA"/>
    <w:rsid w:val="003147E8"/>
    <w:rsid w:val="00340BD0"/>
    <w:rsid w:val="00343353"/>
    <w:rsid w:val="00345A8F"/>
    <w:rsid w:val="003531D2"/>
    <w:rsid w:val="0036060D"/>
    <w:rsid w:val="00361DD1"/>
    <w:rsid w:val="00380119"/>
    <w:rsid w:val="00380178"/>
    <w:rsid w:val="003802AB"/>
    <w:rsid w:val="00382AFC"/>
    <w:rsid w:val="0038592F"/>
    <w:rsid w:val="00385FFA"/>
    <w:rsid w:val="00393B72"/>
    <w:rsid w:val="003A59D9"/>
    <w:rsid w:val="003A5A8F"/>
    <w:rsid w:val="003A74C6"/>
    <w:rsid w:val="003B07B1"/>
    <w:rsid w:val="003B18D3"/>
    <w:rsid w:val="003C41BF"/>
    <w:rsid w:val="003C7717"/>
    <w:rsid w:val="003D4240"/>
    <w:rsid w:val="003E6B2E"/>
    <w:rsid w:val="003F05D5"/>
    <w:rsid w:val="00404FB8"/>
    <w:rsid w:val="00405D02"/>
    <w:rsid w:val="00412B2E"/>
    <w:rsid w:val="004166A6"/>
    <w:rsid w:val="00426977"/>
    <w:rsid w:val="0043007B"/>
    <w:rsid w:val="00436250"/>
    <w:rsid w:val="00444F17"/>
    <w:rsid w:val="00451202"/>
    <w:rsid w:val="00462955"/>
    <w:rsid w:val="00463E71"/>
    <w:rsid w:val="00464038"/>
    <w:rsid w:val="004652B7"/>
    <w:rsid w:val="00471D4E"/>
    <w:rsid w:val="004749A1"/>
    <w:rsid w:val="0048345C"/>
    <w:rsid w:val="00492F71"/>
    <w:rsid w:val="00495B3C"/>
    <w:rsid w:val="00495CA3"/>
    <w:rsid w:val="00497312"/>
    <w:rsid w:val="004A5DCB"/>
    <w:rsid w:val="004A64A9"/>
    <w:rsid w:val="004B1D00"/>
    <w:rsid w:val="004B3C4B"/>
    <w:rsid w:val="004B3CD5"/>
    <w:rsid w:val="004C0AB9"/>
    <w:rsid w:val="004D20DB"/>
    <w:rsid w:val="004D371A"/>
    <w:rsid w:val="004D3BCF"/>
    <w:rsid w:val="004D6B1F"/>
    <w:rsid w:val="004D6EE2"/>
    <w:rsid w:val="004E6ACF"/>
    <w:rsid w:val="004E7FCE"/>
    <w:rsid w:val="004F145D"/>
    <w:rsid w:val="004F1A2B"/>
    <w:rsid w:val="00505D0C"/>
    <w:rsid w:val="00524143"/>
    <w:rsid w:val="00543DE2"/>
    <w:rsid w:val="005454FE"/>
    <w:rsid w:val="00550300"/>
    <w:rsid w:val="005531A4"/>
    <w:rsid w:val="005545CA"/>
    <w:rsid w:val="00562427"/>
    <w:rsid w:val="0056368B"/>
    <w:rsid w:val="0056388A"/>
    <w:rsid w:val="0059005F"/>
    <w:rsid w:val="00593AA7"/>
    <w:rsid w:val="00594B87"/>
    <w:rsid w:val="00595FDA"/>
    <w:rsid w:val="00596844"/>
    <w:rsid w:val="005A1272"/>
    <w:rsid w:val="005B429D"/>
    <w:rsid w:val="005B42B9"/>
    <w:rsid w:val="005B61BF"/>
    <w:rsid w:val="005C610E"/>
    <w:rsid w:val="005E1216"/>
    <w:rsid w:val="005E28AC"/>
    <w:rsid w:val="005E42D7"/>
    <w:rsid w:val="005F6170"/>
    <w:rsid w:val="00623388"/>
    <w:rsid w:val="006256EA"/>
    <w:rsid w:val="0063056F"/>
    <w:rsid w:val="00630DDD"/>
    <w:rsid w:val="0063433C"/>
    <w:rsid w:val="006367A5"/>
    <w:rsid w:val="00642EB5"/>
    <w:rsid w:val="006706EB"/>
    <w:rsid w:val="00670DC1"/>
    <w:rsid w:val="006711E2"/>
    <w:rsid w:val="00692ADB"/>
    <w:rsid w:val="006A26EE"/>
    <w:rsid w:val="006A2DC1"/>
    <w:rsid w:val="006B163A"/>
    <w:rsid w:val="006B1F8E"/>
    <w:rsid w:val="006B41A7"/>
    <w:rsid w:val="006C23D5"/>
    <w:rsid w:val="006C2E5C"/>
    <w:rsid w:val="006C597C"/>
    <w:rsid w:val="006C6C94"/>
    <w:rsid w:val="006C782D"/>
    <w:rsid w:val="006D3CA8"/>
    <w:rsid w:val="006D56BF"/>
    <w:rsid w:val="006E2CAE"/>
    <w:rsid w:val="006E4963"/>
    <w:rsid w:val="006E6E65"/>
    <w:rsid w:val="006F064C"/>
    <w:rsid w:val="006F0A13"/>
    <w:rsid w:val="007060FB"/>
    <w:rsid w:val="00706325"/>
    <w:rsid w:val="0071093B"/>
    <w:rsid w:val="00711C13"/>
    <w:rsid w:val="00711C24"/>
    <w:rsid w:val="00720898"/>
    <w:rsid w:val="00725823"/>
    <w:rsid w:val="00735405"/>
    <w:rsid w:val="00735601"/>
    <w:rsid w:val="0074052E"/>
    <w:rsid w:val="00744AC2"/>
    <w:rsid w:val="007638F1"/>
    <w:rsid w:val="00766B47"/>
    <w:rsid w:val="00775C9B"/>
    <w:rsid w:val="00777CBB"/>
    <w:rsid w:val="00784DEB"/>
    <w:rsid w:val="0078617C"/>
    <w:rsid w:val="007935E8"/>
    <w:rsid w:val="007A2158"/>
    <w:rsid w:val="007B377E"/>
    <w:rsid w:val="007C3F81"/>
    <w:rsid w:val="007D2018"/>
    <w:rsid w:val="007E0D44"/>
    <w:rsid w:val="007E548F"/>
    <w:rsid w:val="007E5DD2"/>
    <w:rsid w:val="007F2E33"/>
    <w:rsid w:val="007F4867"/>
    <w:rsid w:val="007F7175"/>
    <w:rsid w:val="0080108A"/>
    <w:rsid w:val="008033B1"/>
    <w:rsid w:val="00813A06"/>
    <w:rsid w:val="0081643B"/>
    <w:rsid w:val="00817AB8"/>
    <w:rsid w:val="00837136"/>
    <w:rsid w:val="00847E77"/>
    <w:rsid w:val="008502EF"/>
    <w:rsid w:val="00855D07"/>
    <w:rsid w:val="00862453"/>
    <w:rsid w:val="008627D1"/>
    <w:rsid w:val="00865EFE"/>
    <w:rsid w:val="008A0646"/>
    <w:rsid w:val="008A6C0B"/>
    <w:rsid w:val="008A7DE0"/>
    <w:rsid w:val="008B6B3C"/>
    <w:rsid w:val="008C6560"/>
    <w:rsid w:val="008D175A"/>
    <w:rsid w:val="008D6EA0"/>
    <w:rsid w:val="00907FEE"/>
    <w:rsid w:val="00911D20"/>
    <w:rsid w:val="0091262F"/>
    <w:rsid w:val="009159BC"/>
    <w:rsid w:val="00921FCB"/>
    <w:rsid w:val="00932DCE"/>
    <w:rsid w:val="00936E54"/>
    <w:rsid w:val="009378CA"/>
    <w:rsid w:val="00941A14"/>
    <w:rsid w:val="00942EF2"/>
    <w:rsid w:val="0094362E"/>
    <w:rsid w:val="009467A1"/>
    <w:rsid w:val="0095142D"/>
    <w:rsid w:val="00954E03"/>
    <w:rsid w:val="00961310"/>
    <w:rsid w:val="00961340"/>
    <w:rsid w:val="00975D68"/>
    <w:rsid w:val="009807D9"/>
    <w:rsid w:val="00983B84"/>
    <w:rsid w:val="00986709"/>
    <w:rsid w:val="009907A0"/>
    <w:rsid w:val="00990963"/>
    <w:rsid w:val="00992A7F"/>
    <w:rsid w:val="00994A2F"/>
    <w:rsid w:val="00995329"/>
    <w:rsid w:val="009A0465"/>
    <w:rsid w:val="009B6334"/>
    <w:rsid w:val="009C2FD2"/>
    <w:rsid w:val="009C59E1"/>
    <w:rsid w:val="009D1E65"/>
    <w:rsid w:val="009D6C2B"/>
    <w:rsid w:val="009E410F"/>
    <w:rsid w:val="009E54E1"/>
    <w:rsid w:val="009F1813"/>
    <w:rsid w:val="009F4EC7"/>
    <w:rsid w:val="00A04ACE"/>
    <w:rsid w:val="00A138D5"/>
    <w:rsid w:val="00A2332D"/>
    <w:rsid w:val="00A27148"/>
    <w:rsid w:val="00A27342"/>
    <w:rsid w:val="00A43EDD"/>
    <w:rsid w:val="00A44446"/>
    <w:rsid w:val="00A5116A"/>
    <w:rsid w:val="00A52F72"/>
    <w:rsid w:val="00A5633B"/>
    <w:rsid w:val="00A70E70"/>
    <w:rsid w:val="00A72427"/>
    <w:rsid w:val="00A73F39"/>
    <w:rsid w:val="00A747C1"/>
    <w:rsid w:val="00A75AB0"/>
    <w:rsid w:val="00A76F5A"/>
    <w:rsid w:val="00A84B0B"/>
    <w:rsid w:val="00A905B5"/>
    <w:rsid w:val="00A928BA"/>
    <w:rsid w:val="00A9478B"/>
    <w:rsid w:val="00A9485F"/>
    <w:rsid w:val="00A95CA4"/>
    <w:rsid w:val="00A9772E"/>
    <w:rsid w:val="00AA1164"/>
    <w:rsid w:val="00AB027E"/>
    <w:rsid w:val="00AB2261"/>
    <w:rsid w:val="00AC1051"/>
    <w:rsid w:val="00AC1550"/>
    <w:rsid w:val="00AC2F0B"/>
    <w:rsid w:val="00AC769A"/>
    <w:rsid w:val="00AD2371"/>
    <w:rsid w:val="00AD32BF"/>
    <w:rsid w:val="00AD3A9F"/>
    <w:rsid w:val="00AD6793"/>
    <w:rsid w:val="00AE3961"/>
    <w:rsid w:val="00AE607B"/>
    <w:rsid w:val="00AF169F"/>
    <w:rsid w:val="00AF1AC6"/>
    <w:rsid w:val="00B146D8"/>
    <w:rsid w:val="00B23432"/>
    <w:rsid w:val="00B312B8"/>
    <w:rsid w:val="00B34A94"/>
    <w:rsid w:val="00B3644A"/>
    <w:rsid w:val="00B435ED"/>
    <w:rsid w:val="00B4511C"/>
    <w:rsid w:val="00B50EAB"/>
    <w:rsid w:val="00B51B13"/>
    <w:rsid w:val="00B609C1"/>
    <w:rsid w:val="00B61179"/>
    <w:rsid w:val="00B831A3"/>
    <w:rsid w:val="00B8419A"/>
    <w:rsid w:val="00B8614C"/>
    <w:rsid w:val="00B866E9"/>
    <w:rsid w:val="00B86ECB"/>
    <w:rsid w:val="00B91648"/>
    <w:rsid w:val="00B91A6D"/>
    <w:rsid w:val="00B95877"/>
    <w:rsid w:val="00BB0057"/>
    <w:rsid w:val="00BB0323"/>
    <w:rsid w:val="00BB7C0B"/>
    <w:rsid w:val="00BC21D7"/>
    <w:rsid w:val="00BE018D"/>
    <w:rsid w:val="00BE17C8"/>
    <w:rsid w:val="00BE24B5"/>
    <w:rsid w:val="00BE381B"/>
    <w:rsid w:val="00BE510D"/>
    <w:rsid w:val="00BE7437"/>
    <w:rsid w:val="00BF713B"/>
    <w:rsid w:val="00C07BD5"/>
    <w:rsid w:val="00C1074B"/>
    <w:rsid w:val="00C11854"/>
    <w:rsid w:val="00C13516"/>
    <w:rsid w:val="00C13B89"/>
    <w:rsid w:val="00C2047E"/>
    <w:rsid w:val="00C359B2"/>
    <w:rsid w:val="00C4184E"/>
    <w:rsid w:val="00C455F8"/>
    <w:rsid w:val="00C4692A"/>
    <w:rsid w:val="00C549FF"/>
    <w:rsid w:val="00C6191B"/>
    <w:rsid w:val="00C6214E"/>
    <w:rsid w:val="00C708F0"/>
    <w:rsid w:val="00C719E9"/>
    <w:rsid w:val="00C94DF1"/>
    <w:rsid w:val="00C969B0"/>
    <w:rsid w:val="00CB6E45"/>
    <w:rsid w:val="00CC02BF"/>
    <w:rsid w:val="00CC4561"/>
    <w:rsid w:val="00CC720F"/>
    <w:rsid w:val="00CD0EFD"/>
    <w:rsid w:val="00CE16FE"/>
    <w:rsid w:val="00CE38C7"/>
    <w:rsid w:val="00CF29A3"/>
    <w:rsid w:val="00CF40CA"/>
    <w:rsid w:val="00CF7E8C"/>
    <w:rsid w:val="00D03656"/>
    <w:rsid w:val="00D070B6"/>
    <w:rsid w:val="00D119D2"/>
    <w:rsid w:val="00D1367B"/>
    <w:rsid w:val="00D13FBA"/>
    <w:rsid w:val="00D1540D"/>
    <w:rsid w:val="00D20EA4"/>
    <w:rsid w:val="00D34BE0"/>
    <w:rsid w:val="00D40218"/>
    <w:rsid w:val="00D60710"/>
    <w:rsid w:val="00D71421"/>
    <w:rsid w:val="00D754E0"/>
    <w:rsid w:val="00D76F24"/>
    <w:rsid w:val="00D77FF3"/>
    <w:rsid w:val="00D8081F"/>
    <w:rsid w:val="00D811F1"/>
    <w:rsid w:val="00D82000"/>
    <w:rsid w:val="00D87B4D"/>
    <w:rsid w:val="00D9155F"/>
    <w:rsid w:val="00DA3FE0"/>
    <w:rsid w:val="00DC0899"/>
    <w:rsid w:val="00DC0A51"/>
    <w:rsid w:val="00DC2FEB"/>
    <w:rsid w:val="00DD66E0"/>
    <w:rsid w:val="00DE3570"/>
    <w:rsid w:val="00DF14BB"/>
    <w:rsid w:val="00DF32F5"/>
    <w:rsid w:val="00DF4B1D"/>
    <w:rsid w:val="00E17D79"/>
    <w:rsid w:val="00E23251"/>
    <w:rsid w:val="00E25394"/>
    <w:rsid w:val="00E26EFE"/>
    <w:rsid w:val="00E3376A"/>
    <w:rsid w:val="00E359B2"/>
    <w:rsid w:val="00E35A98"/>
    <w:rsid w:val="00E573A5"/>
    <w:rsid w:val="00E64025"/>
    <w:rsid w:val="00E97EC1"/>
    <w:rsid w:val="00EA2C02"/>
    <w:rsid w:val="00EA6DDE"/>
    <w:rsid w:val="00EB0CFA"/>
    <w:rsid w:val="00EE1135"/>
    <w:rsid w:val="00EE224F"/>
    <w:rsid w:val="00EE2A61"/>
    <w:rsid w:val="00EE499D"/>
    <w:rsid w:val="00EE5E3C"/>
    <w:rsid w:val="00EF2703"/>
    <w:rsid w:val="00EF2DF2"/>
    <w:rsid w:val="00EF59EB"/>
    <w:rsid w:val="00F21EB7"/>
    <w:rsid w:val="00F26759"/>
    <w:rsid w:val="00F2699F"/>
    <w:rsid w:val="00F32DD4"/>
    <w:rsid w:val="00F36C4F"/>
    <w:rsid w:val="00F43015"/>
    <w:rsid w:val="00F45195"/>
    <w:rsid w:val="00F54C12"/>
    <w:rsid w:val="00F64105"/>
    <w:rsid w:val="00F73F4C"/>
    <w:rsid w:val="00F74ED4"/>
    <w:rsid w:val="00F928F4"/>
    <w:rsid w:val="00F9527C"/>
    <w:rsid w:val="00F95BED"/>
    <w:rsid w:val="00FA31CB"/>
    <w:rsid w:val="00FA7802"/>
    <w:rsid w:val="00FB3BE8"/>
    <w:rsid w:val="00FC4C9E"/>
    <w:rsid w:val="00FC7E27"/>
    <w:rsid w:val="00FE2B04"/>
    <w:rsid w:val="00FE3D77"/>
    <w:rsid w:val="00FE71B3"/>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3313"/>
    <o:shapelayout v:ext="edit">
      <o:idmap v:ext="edit" data="1"/>
    </o:shapelayout>
  </w:shapeDefaults>
  <w:decimalSymbol w:val=","/>
  <w:listSeparator w:val=";"/>
  <w14:docId w14:val="0FD38685"/>
  <w15:docId w15:val="{6A45252D-EBC3-48F6-9F94-3EFC1C966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nb-NO"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473B"/>
    <w:rPr>
      <w:rFonts w:ascii="Verdana" w:hAnsi="Verdana"/>
      <w:szCs w:val="22"/>
      <w:lang w:val="en-US" w:eastAsia="en-US" w:bidi="en-US"/>
    </w:rPr>
  </w:style>
  <w:style w:type="paragraph" w:styleId="Heading1">
    <w:name w:val="heading 1"/>
    <w:basedOn w:val="Normal"/>
    <w:next w:val="Normal"/>
    <w:link w:val="Heading1Char"/>
    <w:qFormat/>
    <w:rsid w:val="0003473B"/>
    <w:pPr>
      <w:spacing w:before="120" w:after="120"/>
      <w:contextualSpacing/>
      <w:outlineLvl w:val="0"/>
    </w:pPr>
    <w:rPr>
      <w:rFonts w:ascii="Arial" w:hAnsi="Arial"/>
      <w:b/>
      <w:bCs/>
      <w:sz w:val="32"/>
      <w:szCs w:val="28"/>
    </w:rPr>
  </w:style>
  <w:style w:type="paragraph" w:styleId="Heading2">
    <w:name w:val="heading 2"/>
    <w:basedOn w:val="Normal"/>
    <w:next w:val="Normal"/>
    <w:link w:val="Heading2Char"/>
    <w:unhideWhenUsed/>
    <w:qFormat/>
    <w:rsid w:val="0003473B"/>
    <w:pPr>
      <w:spacing w:before="120" w:after="120"/>
      <w:outlineLvl w:val="1"/>
    </w:pPr>
    <w:rPr>
      <w:rFonts w:ascii="Arial" w:hAnsi="Arial"/>
      <w:b/>
      <w:bCs/>
      <w:i/>
      <w:sz w:val="28"/>
      <w:szCs w:val="26"/>
    </w:rPr>
  </w:style>
  <w:style w:type="paragraph" w:styleId="Heading3">
    <w:name w:val="heading 3"/>
    <w:basedOn w:val="Normal"/>
    <w:next w:val="Normal"/>
    <w:link w:val="Heading3Char"/>
    <w:unhideWhenUsed/>
    <w:qFormat/>
    <w:rsid w:val="0003473B"/>
    <w:pPr>
      <w:spacing w:before="120" w:after="120"/>
      <w:outlineLvl w:val="2"/>
    </w:pPr>
    <w:rPr>
      <w:rFonts w:ascii="Arial" w:hAnsi="Arial"/>
      <w:b/>
      <w:bCs/>
      <w:sz w:val="28"/>
    </w:rPr>
  </w:style>
  <w:style w:type="paragraph" w:styleId="Heading4">
    <w:name w:val="heading 4"/>
    <w:basedOn w:val="Normal"/>
    <w:next w:val="Normal"/>
    <w:link w:val="Heading4Char"/>
    <w:unhideWhenUsed/>
    <w:qFormat/>
    <w:rsid w:val="000C791E"/>
    <w:pPr>
      <w:keepNext/>
      <w:spacing w:before="240" w:after="60"/>
      <w:ind w:left="907" w:hanging="907"/>
      <w:outlineLvl w:val="3"/>
    </w:pPr>
    <w:rPr>
      <w:rFonts w:ascii="Arial" w:eastAsia="Times New Roman" w:hAnsi="Arial"/>
      <w:bCs/>
      <w:sz w:val="24"/>
      <w:szCs w:val="28"/>
      <w:lang w:bidi="ar-SA"/>
    </w:rPr>
  </w:style>
  <w:style w:type="paragraph" w:styleId="Heading5">
    <w:name w:val="heading 5"/>
    <w:basedOn w:val="Normal"/>
    <w:next w:val="Normal"/>
    <w:link w:val="Heading5Char"/>
    <w:semiHidden/>
    <w:unhideWhenUsed/>
    <w:qFormat/>
    <w:rsid w:val="000C791E"/>
    <w:pPr>
      <w:spacing w:before="240" w:after="60"/>
      <w:ind w:left="907" w:hanging="907"/>
      <w:outlineLvl w:val="4"/>
    </w:pPr>
    <w:rPr>
      <w:rFonts w:ascii="Calibri" w:eastAsia="Times New Roman" w:hAnsi="Calibri"/>
      <w:b/>
      <w:bCs/>
      <w:i/>
      <w:iCs/>
      <w:sz w:val="26"/>
      <w:szCs w:val="26"/>
      <w:lang w:bidi="ar-SA"/>
    </w:rPr>
  </w:style>
  <w:style w:type="paragraph" w:styleId="Heading6">
    <w:name w:val="heading 6"/>
    <w:basedOn w:val="Normal"/>
    <w:next w:val="Normal"/>
    <w:link w:val="Heading6Char"/>
    <w:semiHidden/>
    <w:unhideWhenUsed/>
    <w:qFormat/>
    <w:rsid w:val="000C791E"/>
    <w:pPr>
      <w:spacing w:before="240" w:after="60"/>
      <w:ind w:left="907" w:hanging="907"/>
      <w:outlineLvl w:val="5"/>
    </w:pPr>
    <w:rPr>
      <w:rFonts w:ascii="Calibri" w:eastAsia="Times New Roman" w:hAnsi="Calibri"/>
      <w:b/>
      <w:bCs/>
      <w:sz w:val="22"/>
      <w:lang w:bidi="ar-SA"/>
    </w:rPr>
  </w:style>
  <w:style w:type="paragraph" w:styleId="Heading7">
    <w:name w:val="heading 7"/>
    <w:basedOn w:val="Normal"/>
    <w:next w:val="Normal"/>
    <w:link w:val="Heading7Char"/>
    <w:semiHidden/>
    <w:unhideWhenUsed/>
    <w:qFormat/>
    <w:rsid w:val="000C791E"/>
    <w:pPr>
      <w:spacing w:before="240" w:after="60"/>
      <w:ind w:left="907" w:hanging="907"/>
      <w:outlineLvl w:val="6"/>
    </w:pPr>
    <w:rPr>
      <w:rFonts w:ascii="Calibri" w:eastAsia="Times New Roman" w:hAnsi="Calibri"/>
      <w:szCs w:val="24"/>
      <w:lang w:bidi="ar-SA"/>
    </w:rPr>
  </w:style>
  <w:style w:type="paragraph" w:styleId="Heading8">
    <w:name w:val="heading 8"/>
    <w:basedOn w:val="Normal"/>
    <w:next w:val="Normal"/>
    <w:link w:val="Heading8Char"/>
    <w:semiHidden/>
    <w:unhideWhenUsed/>
    <w:qFormat/>
    <w:rsid w:val="000C791E"/>
    <w:pPr>
      <w:spacing w:before="240" w:after="60"/>
      <w:ind w:left="907" w:hanging="907"/>
      <w:outlineLvl w:val="7"/>
    </w:pPr>
    <w:rPr>
      <w:rFonts w:ascii="Calibri" w:eastAsia="Times New Roman" w:hAnsi="Calibri"/>
      <w:i/>
      <w:iCs/>
      <w:szCs w:val="24"/>
      <w:lang w:bidi="ar-SA"/>
    </w:rPr>
  </w:style>
  <w:style w:type="paragraph" w:styleId="Heading9">
    <w:name w:val="heading 9"/>
    <w:basedOn w:val="Normal"/>
    <w:next w:val="Normal"/>
    <w:link w:val="Heading9Char"/>
    <w:semiHidden/>
    <w:unhideWhenUsed/>
    <w:qFormat/>
    <w:rsid w:val="000C791E"/>
    <w:pPr>
      <w:spacing w:before="240" w:after="60"/>
      <w:ind w:left="907" w:hanging="907"/>
      <w:outlineLvl w:val="8"/>
    </w:pPr>
    <w:rPr>
      <w:rFonts w:ascii="Cambria" w:eastAsia="Times New Roman" w:hAnsi="Cambria"/>
      <w:sz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3473B"/>
    <w:rPr>
      <w:rFonts w:ascii="Arial" w:eastAsia="SimSun" w:hAnsi="Arial" w:cs="Times New Roman"/>
      <w:b/>
      <w:bCs/>
      <w:sz w:val="32"/>
      <w:szCs w:val="28"/>
    </w:rPr>
  </w:style>
  <w:style w:type="character" w:customStyle="1" w:styleId="Heading2Char">
    <w:name w:val="Heading 2 Char"/>
    <w:link w:val="Heading2"/>
    <w:uiPriority w:val="9"/>
    <w:semiHidden/>
    <w:rsid w:val="0003473B"/>
    <w:rPr>
      <w:rFonts w:ascii="Arial" w:eastAsia="SimSun" w:hAnsi="Arial" w:cs="Times New Roman"/>
      <w:b/>
      <w:bCs/>
      <w:i/>
      <w:sz w:val="28"/>
      <w:szCs w:val="26"/>
    </w:rPr>
  </w:style>
  <w:style w:type="character" w:customStyle="1" w:styleId="Heading3Char">
    <w:name w:val="Heading 3 Char"/>
    <w:link w:val="Heading3"/>
    <w:uiPriority w:val="9"/>
    <w:rsid w:val="0003473B"/>
    <w:rPr>
      <w:rFonts w:ascii="Arial" w:eastAsia="SimSun" w:hAnsi="Arial" w:cs="Times New Roman"/>
      <w:b/>
      <w:bCs/>
      <w:sz w:val="28"/>
    </w:rPr>
  </w:style>
  <w:style w:type="paragraph" w:styleId="ListParagraph">
    <w:name w:val="List Paragraph"/>
    <w:basedOn w:val="Normal"/>
    <w:uiPriority w:val="34"/>
    <w:qFormat/>
    <w:rsid w:val="007935E8"/>
    <w:pPr>
      <w:ind w:left="720"/>
      <w:contextualSpacing/>
    </w:pPr>
  </w:style>
  <w:style w:type="paragraph" w:customStyle="1" w:styleId="Overskrift3RP">
    <w:name w:val="Overskrift 3 RP"/>
    <w:basedOn w:val="Heading3"/>
    <w:rsid w:val="0025358A"/>
    <w:pPr>
      <w:keepNext/>
      <w:spacing w:before="240" w:after="60"/>
    </w:pPr>
    <w:rPr>
      <w:rFonts w:ascii="Verdana" w:eastAsia="Times New Roman" w:hAnsi="Verdana" w:cs="Arial"/>
      <w:sz w:val="20"/>
      <w:szCs w:val="26"/>
      <w:lang w:bidi="ar-SA"/>
    </w:rPr>
  </w:style>
  <w:style w:type="paragraph" w:styleId="BodyTextIndent3">
    <w:name w:val="Body Text Indent 3"/>
    <w:basedOn w:val="Normal"/>
    <w:link w:val="BodyTextIndent3Char"/>
    <w:rsid w:val="00D8081F"/>
    <w:pPr>
      <w:widowControl w:val="0"/>
      <w:tabs>
        <w:tab w:val="left" w:pos="-1440"/>
      </w:tabs>
      <w:ind w:left="720" w:hanging="720"/>
      <w:jc w:val="both"/>
    </w:pPr>
    <w:rPr>
      <w:rFonts w:ascii="Times New Roman" w:eastAsia="Times New Roman" w:hAnsi="Times New Roman"/>
      <w:strike/>
      <w:snapToGrid w:val="0"/>
      <w:sz w:val="22"/>
      <w:szCs w:val="20"/>
      <w:lang w:val="nb-NO" w:eastAsia="nb-NO" w:bidi="ar-SA"/>
    </w:rPr>
  </w:style>
  <w:style w:type="character" w:customStyle="1" w:styleId="BodyTextIndent3Char">
    <w:name w:val="Body Text Indent 3 Char"/>
    <w:link w:val="BodyTextIndent3"/>
    <w:rsid w:val="00D8081F"/>
    <w:rPr>
      <w:rFonts w:ascii="Times New Roman" w:eastAsia="Times New Roman" w:hAnsi="Times New Roman" w:cs="Times New Roman"/>
      <w:strike/>
      <w:snapToGrid w:val="0"/>
      <w:szCs w:val="20"/>
      <w:lang w:val="nb-NO" w:eastAsia="nb-NO"/>
    </w:rPr>
  </w:style>
  <w:style w:type="character" w:styleId="CommentReference">
    <w:name w:val="annotation reference"/>
    <w:uiPriority w:val="99"/>
    <w:semiHidden/>
    <w:unhideWhenUsed/>
    <w:rsid w:val="00063D23"/>
    <w:rPr>
      <w:sz w:val="16"/>
      <w:szCs w:val="16"/>
    </w:rPr>
  </w:style>
  <w:style w:type="paragraph" w:styleId="CommentText">
    <w:name w:val="annotation text"/>
    <w:basedOn w:val="Normal"/>
    <w:link w:val="CommentTextChar"/>
    <w:uiPriority w:val="99"/>
    <w:semiHidden/>
    <w:unhideWhenUsed/>
    <w:rsid w:val="00063D23"/>
    <w:rPr>
      <w:szCs w:val="20"/>
    </w:rPr>
  </w:style>
  <w:style w:type="character" w:customStyle="1" w:styleId="CommentTextChar">
    <w:name w:val="Comment Text Char"/>
    <w:link w:val="CommentText"/>
    <w:uiPriority w:val="99"/>
    <w:semiHidden/>
    <w:rsid w:val="00063D23"/>
    <w:rPr>
      <w:rFonts w:ascii="Verdana" w:hAnsi="Verdana"/>
      <w:sz w:val="20"/>
      <w:szCs w:val="20"/>
      <w:lang w:val="en-US" w:eastAsia="en-US" w:bidi="en-US"/>
    </w:rPr>
  </w:style>
  <w:style w:type="paragraph" w:styleId="CommentSubject">
    <w:name w:val="annotation subject"/>
    <w:basedOn w:val="CommentText"/>
    <w:next w:val="CommentText"/>
    <w:link w:val="CommentSubjectChar"/>
    <w:uiPriority w:val="99"/>
    <w:semiHidden/>
    <w:unhideWhenUsed/>
    <w:rsid w:val="00063D23"/>
    <w:rPr>
      <w:b/>
      <w:bCs/>
    </w:rPr>
  </w:style>
  <w:style w:type="character" w:customStyle="1" w:styleId="CommentSubjectChar">
    <w:name w:val="Comment Subject Char"/>
    <w:link w:val="CommentSubject"/>
    <w:uiPriority w:val="99"/>
    <w:semiHidden/>
    <w:rsid w:val="00063D23"/>
    <w:rPr>
      <w:rFonts w:ascii="Verdana" w:hAnsi="Verdana"/>
      <w:b/>
      <w:bCs/>
      <w:sz w:val="20"/>
      <w:szCs w:val="20"/>
      <w:lang w:val="en-US" w:eastAsia="en-US" w:bidi="en-US"/>
    </w:rPr>
  </w:style>
  <w:style w:type="paragraph" w:styleId="BalloonText">
    <w:name w:val="Balloon Text"/>
    <w:basedOn w:val="Normal"/>
    <w:link w:val="BalloonTextChar"/>
    <w:uiPriority w:val="99"/>
    <w:semiHidden/>
    <w:unhideWhenUsed/>
    <w:rsid w:val="00063D23"/>
    <w:rPr>
      <w:rFonts w:ascii="Tahoma" w:hAnsi="Tahoma" w:cs="Tahoma"/>
      <w:sz w:val="16"/>
      <w:szCs w:val="16"/>
    </w:rPr>
  </w:style>
  <w:style w:type="character" w:customStyle="1" w:styleId="BalloonTextChar">
    <w:name w:val="Balloon Text Char"/>
    <w:link w:val="BalloonText"/>
    <w:uiPriority w:val="99"/>
    <w:semiHidden/>
    <w:rsid w:val="00063D23"/>
    <w:rPr>
      <w:rFonts w:ascii="Tahoma" w:hAnsi="Tahoma" w:cs="Tahoma"/>
      <w:sz w:val="16"/>
      <w:szCs w:val="16"/>
      <w:lang w:val="en-US" w:eastAsia="en-US" w:bidi="en-US"/>
    </w:rPr>
  </w:style>
  <w:style w:type="character" w:customStyle="1" w:styleId="Heading4Char">
    <w:name w:val="Heading 4 Char"/>
    <w:link w:val="Heading4"/>
    <w:rsid w:val="000C791E"/>
    <w:rPr>
      <w:rFonts w:ascii="Arial" w:eastAsia="Times New Roman" w:hAnsi="Arial" w:cs="Times New Roman"/>
      <w:bCs/>
      <w:sz w:val="24"/>
      <w:szCs w:val="28"/>
      <w:lang w:val="en-US" w:eastAsia="en-US"/>
    </w:rPr>
  </w:style>
  <w:style w:type="character" w:customStyle="1" w:styleId="Heading5Char">
    <w:name w:val="Heading 5 Char"/>
    <w:link w:val="Heading5"/>
    <w:semiHidden/>
    <w:rsid w:val="000C791E"/>
    <w:rPr>
      <w:rFonts w:ascii="Calibri" w:eastAsia="Times New Roman" w:hAnsi="Calibri" w:cs="Times New Roman"/>
      <w:b/>
      <w:bCs/>
      <w:i/>
      <w:iCs/>
      <w:sz w:val="26"/>
      <w:szCs w:val="26"/>
      <w:lang w:val="en-US" w:eastAsia="en-US"/>
    </w:rPr>
  </w:style>
  <w:style w:type="character" w:customStyle="1" w:styleId="Heading6Char">
    <w:name w:val="Heading 6 Char"/>
    <w:link w:val="Heading6"/>
    <w:semiHidden/>
    <w:rsid w:val="000C791E"/>
    <w:rPr>
      <w:rFonts w:ascii="Calibri" w:eastAsia="Times New Roman" w:hAnsi="Calibri" w:cs="Times New Roman"/>
      <w:b/>
      <w:bCs/>
      <w:lang w:val="en-US" w:eastAsia="en-US"/>
    </w:rPr>
  </w:style>
  <w:style w:type="character" w:customStyle="1" w:styleId="Heading7Char">
    <w:name w:val="Heading 7 Char"/>
    <w:link w:val="Heading7"/>
    <w:semiHidden/>
    <w:rsid w:val="000C791E"/>
    <w:rPr>
      <w:rFonts w:ascii="Calibri" w:eastAsia="Times New Roman" w:hAnsi="Calibri" w:cs="Times New Roman"/>
      <w:sz w:val="20"/>
      <w:szCs w:val="24"/>
      <w:lang w:val="en-US" w:eastAsia="en-US"/>
    </w:rPr>
  </w:style>
  <w:style w:type="character" w:customStyle="1" w:styleId="Heading8Char">
    <w:name w:val="Heading 8 Char"/>
    <w:link w:val="Heading8"/>
    <w:semiHidden/>
    <w:rsid w:val="000C791E"/>
    <w:rPr>
      <w:rFonts w:ascii="Calibri" w:eastAsia="Times New Roman" w:hAnsi="Calibri" w:cs="Times New Roman"/>
      <w:i/>
      <w:iCs/>
      <w:sz w:val="20"/>
      <w:szCs w:val="24"/>
      <w:lang w:val="en-US" w:eastAsia="en-US"/>
    </w:rPr>
  </w:style>
  <w:style w:type="character" w:customStyle="1" w:styleId="Heading9Char">
    <w:name w:val="Heading 9 Char"/>
    <w:link w:val="Heading9"/>
    <w:semiHidden/>
    <w:rsid w:val="000C791E"/>
    <w:rPr>
      <w:rFonts w:ascii="Cambria" w:eastAsia="Times New Roman" w:hAnsi="Cambria" w:cs="Times New Roman"/>
      <w:lang w:val="en-US" w:eastAsia="en-US"/>
    </w:rPr>
  </w:style>
  <w:style w:type="paragraph" w:styleId="Header">
    <w:name w:val="header"/>
    <w:basedOn w:val="Normal"/>
    <w:link w:val="HeaderChar"/>
    <w:uiPriority w:val="99"/>
    <w:unhideWhenUsed/>
    <w:rsid w:val="000257DC"/>
    <w:pPr>
      <w:tabs>
        <w:tab w:val="center" w:pos="4536"/>
        <w:tab w:val="right" w:pos="9072"/>
      </w:tabs>
    </w:pPr>
  </w:style>
  <w:style w:type="character" w:customStyle="1" w:styleId="HeaderChar">
    <w:name w:val="Header Char"/>
    <w:link w:val="Header"/>
    <w:uiPriority w:val="99"/>
    <w:rsid w:val="000257DC"/>
    <w:rPr>
      <w:rFonts w:ascii="Verdana" w:hAnsi="Verdana"/>
      <w:sz w:val="20"/>
      <w:lang w:val="en-US" w:eastAsia="en-US" w:bidi="en-US"/>
    </w:rPr>
  </w:style>
  <w:style w:type="paragraph" w:styleId="Footer">
    <w:name w:val="footer"/>
    <w:basedOn w:val="Normal"/>
    <w:link w:val="FooterChar"/>
    <w:unhideWhenUsed/>
    <w:rsid w:val="000257DC"/>
    <w:pPr>
      <w:tabs>
        <w:tab w:val="center" w:pos="4536"/>
        <w:tab w:val="right" w:pos="9072"/>
      </w:tabs>
    </w:pPr>
  </w:style>
  <w:style w:type="character" w:customStyle="1" w:styleId="FooterChar">
    <w:name w:val="Footer Char"/>
    <w:link w:val="Footer"/>
    <w:uiPriority w:val="99"/>
    <w:rsid w:val="000257DC"/>
    <w:rPr>
      <w:rFonts w:ascii="Verdana" w:hAnsi="Verdana"/>
      <w:sz w:val="20"/>
      <w:lang w:val="en-US" w:eastAsia="en-US" w:bidi="en-US"/>
    </w:rPr>
  </w:style>
  <w:style w:type="table" w:styleId="TableGrid">
    <w:name w:val="Table Grid"/>
    <w:basedOn w:val="TableNormal"/>
    <w:uiPriority w:val="59"/>
    <w:rsid w:val="001929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Word Document" ma:contentTypeID="0x01010076357498CD46DA4AB8675FDBC08A270F008EB090373D0FCF48A18CA3FFF0BB5D41" ma:contentTypeVersion="1" ma:contentTypeDescription="" ma:contentTypeScope="" ma:versionID="0bfec3d78cee45b332e63a2eabbba6e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2E0237A-AA78-4B0D-83FF-9E149EFFC868}">
  <ds:schemaRefs>
    <ds:schemaRef ds:uri="http://schemas.microsoft.com/sharepoint/v3/contenttype/forms"/>
  </ds:schemaRefs>
</ds:datastoreItem>
</file>

<file path=customXml/itemProps2.xml><?xml version="1.0" encoding="utf-8"?>
<ds:datastoreItem xmlns:ds="http://schemas.openxmlformats.org/officeDocument/2006/customXml" ds:itemID="{7FAAA6CB-48B2-4497-A11F-3C28449097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F3D9BAB-0CBA-44ED-AED4-33B340E92C6E}">
  <ds:schemaRef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1634</Words>
  <Characters>8662</Characters>
  <Application>Microsoft Office Word</Application>
  <DocSecurity>0</DocSecurity>
  <Lines>72</Lines>
  <Paragraphs>20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Inventura AS</Company>
  <LinksUpToDate>false</LinksUpToDate>
  <CharactersWithSpaces>10276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Inventura AS</dc:creator>
  <cp:lastModifiedBy>Inventura AS</cp:lastModifiedBy>
  <cp:revision>7</cp:revision>
  <dcterms:created xsi:type="dcterms:W3CDTF">2011-10-29T10:32:00Z</dcterms:created>
  <dcterms:modified xsi:type="dcterms:W3CDTF">2015-11-09T12:35:00Z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0x01010076357498CD46DA4AB8675FDBC08A270F008EB090373D0FCF48A18CA3FFF0BB5D41</vt:lpwstr>
  </property>
</Properties>
</file>